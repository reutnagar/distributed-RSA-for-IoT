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B99" w:rsidRPr="00A01456" w:rsidRDefault="00D60B99" w:rsidP="00A848BA">
      <w:pPr>
        <w:spacing w:line="360" w:lineRule="auto"/>
        <w:jc w:val="both"/>
        <w:rPr>
          <w:rFonts w:ascii="Segoe UI Semilight" w:hAnsi="Segoe UI Semilight" w:cs="Segoe UI Semilight"/>
          <w:b/>
          <w:bCs/>
          <w:szCs w:val="48"/>
          <w:rtl/>
        </w:rPr>
      </w:pPr>
      <w:r w:rsidRPr="00A01456">
        <w:rPr>
          <w:rFonts w:ascii="Segoe UI Semilight" w:hAnsi="Segoe UI Semilight" w:cs="Segoe UI Semilight"/>
          <w:b/>
          <w:bCs/>
          <w:szCs w:val="48"/>
          <w:rtl/>
        </w:rPr>
        <w:t>המחלקה להנדסת תוכנה</w:t>
      </w:r>
    </w:p>
    <w:p w:rsidR="00DE0256" w:rsidRPr="009D0A3F" w:rsidRDefault="00DE0256" w:rsidP="00A848BA">
      <w:pPr>
        <w:spacing w:line="360" w:lineRule="auto"/>
        <w:jc w:val="both"/>
        <w:rPr>
          <w:rFonts w:ascii="Segoe UI Semilight" w:hAnsi="Segoe UI Semilight" w:cs="Segoe UI Semilight"/>
          <w:b/>
          <w:bCs/>
          <w:sz w:val="48"/>
          <w:szCs w:val="48"/>
          <w:rtl/>
        </w:rPr>
      </w:pPr>
      <w:r w:rsidRPr="00A01456">
        <w:rPr>
          <w:rFonts w:ascii="Segoe UI Semilight" w:hAnsi="Segoe UI Semilight" w:cs="Segoe UI Semilight"/>
          <w:b/>
          <w:bCs/>
          <w:szCs w:val="48"/>
          <w:rtl/>
        </w:rPr>
        <w:t xml:space="preserve">פרויקט גמר – </w:t>
      </w:r>
      <w:r w:rsidRPr="009D0A3F">
        <w:rPr>
          <w:rFonts w:ascii="Segoe UI Semilight" w:hAnsi="Segoe UI Semilight" w:cs="Segoe UI Semilight"/>
          <w:b/>
          <w:bCs/>
          <w:sz w:val="48"/>
          <w:szCs w:val="48"/>
          <w:rtl/>
        </w:rPr>
        <w:t>תשע"</w:t>
      </w:r>
      <w:r w:rsidR="004A1E39" w:rsidRPr="009D0A3F">
        <w:rPr>
          <w:rFonts w:ascii="Segoe UI Semilight" w:hAnsi="Segoe UI Semilight" w:cs="Segoe UI Semilight"/>
          <w:b/>
          <w:bCs/>
          <w:sz w:val="48"/>
          <w:szCs w:val="48"/>
          <w:rtl/>
        </w:rPr>
        <w:t>ח</w:t>
      </w:r>
    </w:p>
    <w:p w:rsidR="009D0A3F" w:rsidRPr="009D0A3F" w:rsidRDefault="009D0A3F" w:rsidP="00A848BA">
      <w:pPr>
        <w:jc w:val="both"/>
        <w:rPr>
          <w:rFonts w:ascii="Segoe UI Semilight" w:eastAsia="Times New Roman" w:hAnsi="Segoe UI Semilight" w:cs="Segoe UI Semilight"/>
          <w:sz w:val="48"/>
          <w:szCs w:val="48"/>
          <w:rtl/>
        </w:rPr>
      </w:pPr>
      <w:r w:rsidRPr="009D0A3F">
        <w:rPr>
          <w:rFonts w:ascii="Segoe UI Semilight" w:eastAsia="Times New Roman" w:hAnsi="Segoe UI Semilight" w:cs="Segoe UI Semilight"/>
          <w:color w:val="222222"/>
          <w:sz w:val="48"/>
          <w:szCs w:val="48"/>
          <w:shd w:val="clear" w:color="auto" w:fill="FFFFFF"/>
          <w:rtl/>
        </w:rPr>
        <w:t xml:space="preserve">שיתוף מפתחות מבוסס הסתברות </w:t>
      </w:r>
      <w:r>
        <w:rPr>
          <w:rFonts w:ascii="Segoe UI Semilight" w:eastAsia="Times New Roman" w:hAnsi="Segoe UI Semilight" w:cs="Segoe UI Semilight" w:hint="cs"/>
          <w:color w:val="222222"/>
          <w:sz w:val="48"/>
          <w:szCs w:val="48"/>
          <w:shd w:val="clear" w:color="auto" w:fill="FFFFFF"/>
          <w:rtl/>
        </w:rPr>
        <w:t xml:space="preserve">עבור </w:t>
      </w:r>
      <w:r w:rsidRPr="009D0A3F">
        <w:rPr>
          <w:rFonts w:ascii="Segoe UI Semilight" w:eastAsia="Times New Roman" w:hAnsi="Segoe UI Semilight" w:cs="Segoe UI Semilight"/>
          <w:color w:val="222222"/>
          <w:sz w:val="48"/>
          <w:szCs w:val="48"/>
          <w:shd w:val="clear" w:color="auto" w:fill="FFFFFF"/>
        </w:rPr>
        <w:t>IOT</w:t>
      </w:r>
    </w:p>
    <w:p w:rsidR="009D0A3F" w:rsidRPr="009D0A3F" w:rsidRDefault="009D0A3F" w:rsidP="00A848BA">
      <w:pPr>
        <w:shd w:val="clear" w:color="auto" w:fill="FFFFFF"/>
        <w:jc w:val="both"/>
        <w:rPr>
          <w:rFonts w:ascii="Segoe UI Semilight" w:eastAsia="Times New Roman" w:hAnsi="Segoe UI Semilight" w:cs="Segoe UI Semilight"/>
          <w:color w:val="222222"/>
          <w:sz w:val="48"/>
          <w:szCs w:val="48"/>
        </w:rPr>
      </w:pPr>
      <w:r w:rsidRPr="009D0A3F">
        <w:rPr>
          <w:rFonts w:ascii="Segoe UI Semilight" w:eastAsia="Times New Roman" w:hAnsi="Segoe UI Semilight" w:cs="Segoe UI Semilight"/>
          <w:color w:val="222222"/>
          <w:sz w:val="48"/>
          <w:szCs w:val="48"/>
        </w:rPr>
        <w:t>Probability Based Keys Sharing for IOT</w:t>
      </w:r>
    </w:p>
    <w:p w:rsidR="00D60B99" w:rsidRPr="009D0A3F" w:rsidRDefault="00D60B99" w:rsidP="00A848BA">
      <w:pPr>
        <w:spacing w:line="360" w:lineRule="auto"/>
        <w:jc w:val="both"/>
        <w:rPr>
          <w:rFonts w:ascii="Segoe UI Semilight" w:hAnsi="Segoe UI Semilight" w:cs="Segoe UI Semilight"/>
          <w:b/>
          <w:bCs/>
          <w:sz w:val="48"/>
          <w:szCs w:val="48"/>
          <w:rtl/>
        </w:rPr>
      </w:pPr>
    </w:p>
    <w:p w:rsidR="00D60B99" w:rsidRPr="00A01456" w:rsidRDefault="00D60B99" w:rsidP="00A848BA">
      <w:pPr>
        <w:spacing w:line="360" w:lineRule="auto"/>
        <w:jc w:val="both"/>
        <w:rPr>
          <w:rFonts w:ascii="Segoe UI Semilight" w:hAnsi="Segoe UI Semilight" w:cs="Segoe UI Semilight"/>
          <w:b/>
          <w:bCs/>
          <w:szCs w:val="48"/>
          <w:rtl/>
        </w:rPr>
      </w:pPr>
    </w:p>
    <w:p w:rsidR="00D60B99" w:rsidRPr="00A01456" w:rsidRDefault="00D60B99" w:rsidP="00A848BA">
      <w:pPr>
        <w:spacing w:line="360" w:lineRule="auto"/>
        <w:jc w:val="both"/>
        <w:rPr>
          <w:rFonts w:ascii="Segoe UI Semilight" w:hAnsi="Segoe UI Semilight" w:cs="Segoe UI Semilight"/>
          <w:b/>
          <w:bCs/>
          <w:sz w:val="28"/>
          <w:szCs w:val="28"/>
          <w:rtl/>
        </w:rPr>
      </w:pPr>
    </w:p>
    <w:p w:rsidR="00D60B99" w:rsidRPr="00A01456" w:rsidRDefault="00D60B99"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מאת</w:t>
      </w:r>
    </w:p>
    <w:p w:rsidR="00FF49F2" w:rsidRPr="00A01456" w:rsidRDefault="00FF49F2"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שרה ספרין</w:t>
      </w:r>
      <w:r w:rsidR="00E36A38">
        <w:rPr>
          <w:rFonts w:ascii="Segoe UI Semilight" w:hAnsi="Segoe UI Semilight" w:cs="Segoe UI Semilight" w:hint="cs"/>
          <w:b/>
          <w:bCs/>
          <w:sz w:val="28"/>
          <w:szCs w:val="28"/>
          <w:rtl/>
        </w:rPr>
        <w:t xml:space="preserve"> 312548779</w:t>
      </w:r>
    </w:p>
    <w:p w:rsidR="00FF49F2" w:rsidRPr="00A01456" w:rsidRDefault="00FF49F2"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רעות נגר</w:t>
      </w:r>
      <w:r w:rsidR="00E36A38">
        <w:rPr>
          <w:rFonts w:ascii="Segoe UI Semilight" w:hAnsi="Segoe UI Semilight" w:cs="Segoe UI Semilight" w:hint="cs"/>
          <w:b/>
          <w:bCs/>
          <w:sz w:val="28"/>
          <w:szCs w:val="28"/>
          <w:rtl/>
        </w:rPr>
        <w:t xml:space="preserve"> </w:t>
      </w:r>
    </w:p>
    <w:p w:rsidR="00D60B99" w:rsidRPr="00A01456" w:rsidRDefault="00D60B99"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BD6B4D" w:rsidRPr="00A01456" w:rsidRDefault="00BD6B4D" w:rsidP="00A848BA">
      <w:pPr>
        <w:spacing w:line="360" w:lineRule="auto"/>
        <w:jc w:val="both"/>
        <w:rPr>
          <w:rFonts w:ascii="Segoe UI Semilight" w:hAnsi="Segoe UI Semilight" w:cs="Segoe UI Semilight"/>
          <w:b/>
          <w:bCs/>
          <w:sz w:val="28"/>
          <w:szCs w:val="28"/>
          <w:rtl/>
        </w:rPr>
      </w:pPr>
    </w:p>
    <w:p w:rsidR="00D60B99" w:rsidRPr="00A01456" w:rsidRDefault="00D60B99" w:rsidP="00A848BA">
      <w:pPr>
        <w:spacing w:line="360" w:lineRule="auto"/>
        <w:jc w:val="both"/>
        <w:rPr>
          <w:rFonts w:ascii="Segoe UI Semilight" w:hAnsi="Segoe UI Semilight" w:cs="Segoe UI Semilight"/>
          <w:b/>
          <w:bCs/>
          <w:sz w:val="28"/>
          <w:szCs w:val="28"/>
          <w:rtl/>
        </w:rPr>
      </w:pPr>
    </w:p>
    <w:p w:rsidR="00D60B99" w:rsidRPr="00A01456" w:rsidRDefault="00D60B99"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מנחה אקדמי: </w:t>
      </w:r>
      <w:r w:rsidR="00FF49F2" w:rsidRPr="00A01456">
        <w:rPr>
          <w:rFonts w:ascii="Segoe UI Semilight" w:hAnsi="Segoe UI Semilight" w:cs="Segoe UI Semilight"/>
          <w:b/>
          <w:bCs/>
          <w:sz w:val="28"/>
          <w:szCs w:val="28"/>
          <w:rtl/>
        </w:rPr>
        <w:t>דר' גיא לשם</w:t>
      </w:r>
      <w:r w:rsidR="00FF49F2" w:rsidRPr="00A01456">
        <w:rPr>
          <w:rFonts w:ascii="Segoe UI Semilight" w:hAnsi="Segoe UI Semilight" w:cs="Segoe UI Semilight"/>
          <w:b/>
          <w:bCs/>
          <w:sz w:val="28"/>
          <w:szCs w:val="28"/>
          <w:rtl/>
        </w:rPr>
        <w:tab/>
      </w:r>
      <w:r w:rsidR="00FF49F2"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אישור:</w:t>
      </w:r>
      <w:r w:rsidR="00FC1AB3" w:rsidRPr="00A01456">
        <w:rPr>
          <w:rFonts w:ascii="Segoe UI Semilight" w:hAnsi="Segoe UI Semilight" w:cs="Segoe UI Semilight"/>
          <w:b/>
          <w:bCs/>
          <w:sz w:val="28"/>
          <w:szCs w:val="28"/>
          <w:rtl/>
        </w:rPr>
        <w:tab/>
      </w:r>
      <w:r w:rsidR="00FC1AB3" w:rsidRPr="00A01456">
        <w:rPr>
          <w:rFonts w:ascii="Segoe UI Semilight" w:hAnsi="Segoe UI Semilight" w:cs="Segoe UI Semilight"/>
          <w:b/>
          <w:bCs/>
          <w:sz w:val="28"/>
          <w:szCs w:val="28"/>
          <w:rtl/>
        </w:rPr>
        <w:tab/>
        <w:t>תאריך:</w:t>
      </w:r>
    </w:p>
    <w:p w:rsidR="00FC1AB3" w:rsidRPr="00A01456" w:rsidRDefault="00FC1AB3" w:rsidP="00A848BA">
      <w:pPr>
        <w:spacing w:line="360" w:lineRule="auto"/>
        <w:jc w:val="both"/>
        <w:rPr>
          <w:rFonts w:ascii="Segoe UI Semilight" w:hAnsi="Segoe UI Semilight" w:cs="Segoe UI Semilight"/>
          <w:b/>
          <w:bCs/>
          <w:sz w:val="28"/>
          <w:szCs w:val="28"/>
          <w:rtl/>
        </w:rPr>
      </w:pPr>
      <w:r w:rsidRPr="00A01456">
        <w:rPr>
          <w:rFonts w:ascii="Segoe UI Semilight" w:hAnsi="Segoe UI Semilight" w:cs="Segoe UI Semilight"/>
          <w:b/>
          <w:bCs/>
          <w:sz w:val="28"/>
          <w:szCs w:val="28"/>
          <w:rtl/>
        </w:rPr>
        <w:t xml:space="preserve">רכז הפרויקטים: </w:t>
      </w:r>
      <w:r w:rsidR="00FF49F2" w:rsidRPr="00A01456">
        <w:rPr>
          <w:rFonts w:ascii="Segoe UI Semilight" w:hAnsi="Segoe UI Semilight" w:cs="Segoe UI Semilight"/>
          <w:b/>
          <w:bCs/>
          <w:sz w:val="28"/>
          <w:szCs w:val="28"/>
          <w:rtl/>
        </w:rPr>
        <w:t>דר' אסף שפנייר</w:t>
      </w:r>
      <w:r w:rsidRPr="00A01456">
        <w:rPr>
          <w:rFonts w:ascii="Segoe UI Semilight" w:hAnsi="Segoe UI Semilight" w:cs="Segoe UI Semilight"/>
          <w:b/>
          <w:bCs/>
          <w:sz w:val="28"/>
          <w:szCs w:val="28"/>
          <w:rtl/>
        </w:rPr>
        <w:t xml:space="preserve"> </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אישור:</w:t>
      </w:r>
      <w:r w:rsidRPr="00A01456">
        <w:rPr>
          <w:rFonts w:ascii="Segoe UI Semilight" w:hAnsi="Segoe UI Semilight" w:cs="Segoe UI Semilight"/>
          <w:b/>
          <w:bCs/>
          <w:sz w:val="28"/>
          <w:szCs w:val="28"/>
          <w:rtl/>
        </w:rPr>
        <w:tab/>
      </w:r>
      <w:r w:rsidRPr="00A01456">
        <w:rPr>
          <w:rFonts w:ascii="Segoe UI Semilight" w:hAnsi="Segoe UI Semilight" w:cs="Segoe UI Semilight"/>
          <w:b/>
          <w:bCs/>
          <w:sz w:val="28"/>
          <w:szCs w:val="28"/>
          <w:rtl/>
        </w:rPr>
        <w:tab/>
        <w:t>תאריך:</w:t>
      </w:r>
    </w:p>
    <w:p w:rsidR="00DE0256"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lastRenderedPageBreak/>
        <w:t>מערכות ניהול הפרויקט</w:t>
      </w:r>
      <w:r w:rsidR="00DE0256" w:rsidRPr="00A01456">
        <w:rPr>
          <w:rFonts w:ascii="Segoe UI Semilight" w:hAnsi="Segoe UI Semilight" w:cs="Segoe UI Semilight"/>
          <w:sz w:val="28"/>
          <w:szCs w:val="28"/>
          <w:rtl/>
        </w:rPr>
        <w:t>:</w:t>
      </w:r>
    </w:p>
    <w:tbl>
      <w:tblPr>
        <w:tblStyle w:val="aa"/>
        <w:bidiVisual/>
        <w:tblW w:w="0" w:type="auto"/>
        <w:tblLook w:val="04A0" w:firstRow="1" w:lastRow="0" w:firstColumn="1" w:lastColumn="0" w:noHBand="0" w:noVBand="1"/>
      </w:tblPr>
      <w:tblGrid>
        <w:gridCol w:w="415"/>
        <w:gridCol w:w="1843"/>
        <w:gridCol w:w="6237"/>
      </w:tblGrid>
      <w:tr w:rsidR="00ED221C" w:rsidRPr="00A01456" w:rsidTr="00ED221C">
        <w:tc>
          <w:tcPr>
            <w:tcW w:w="415" w:type="dxa"/>
          </w:tcPr>
          <w:p w:rsidR="00ED221C" w:rsidRPr="00A01456" w:rsidRDefault="0090275B"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w:t>
            </w:r>
          </w:p>
        </w:tc>
        <w:tc>
          <w:tcPr>
            <w:tcW w:w="1843" w:type="dxa"/>
          </w:tcPr>
          <w:p w:rsidR="00ED221C"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מערכת</w:t>
            </w:r>
          </w:p>
        </w:tc>
        <w:tc>
          <w:tcPr>
            <w:tcW w:w="6237" w:type="dxa"/>
          </w:tcPr>
          <w:p w:rsidR="00ED221C"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מיקום</w:t>
            </w:r>
          </w:p>
        </w:tc>
      </w:tr>
      <w:tr w:rsidR="00ED221C" w:rsidRPr="00A01456" w:rsidTr="00ED221C">
        <w:tc>
          <w:tcPr>
            <w:tcW w:w="415" w:type="dxa"/>
          </w:tcPr>
          <w:p w:rsidR="00ED221C" w:rsidRPr="00A01456" w:rsidRDefault="0090275B"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1</w:t>
            </w:r>
          </w:p>
        </w:tc>
        <w:tc>
          <w:tcPr>
            <w:tcW w:w="1843" w:type="dxa"/>
          </w:tcPr>
          <w:p w:rsidR="00ED221C"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מאגר קוד</w:t>
            </w:r>
          </w:p>
        </w:tc>
        <w:tc>
          <w:tcPr>
            <w:tcW w:w="6237" w:type="dxa"/>
          </w:tcPr>
          <w:p w:rsidR="00ED221C" w:rsidRPr="00A01456" w:rsidRDefault="00CA5032" w:rsidP="00A848BA">
            <w:pPr>
              <w:jc w:val="both"/>
              <w:rPr>
                <w:rFonts w:ascii="Segoe UI Semilight" w:hAnsi="Segoe UI Semilight" w:cs="Segoe UI Semilight"/>
                <w:sz w:val="28"/>
                <w:szCs w:val="28"/>
                <w:rtl/>
              </w:rPr>
            </w:pPr>
            <w:hyperlink r:id="rId8" w:history="1">
              <w:r w:rsidR="00E36A38" w:rsidRPr="00250B6B">
                <w:rPr>
                  <w:rStyle w:val="Hyperlink"/>
                  <w:rFonts w:ascii="Segoe UI Semilight" w:hAnsi="Segoe UI Semilight" w:cs="Segoe UI Semilight"/>
                  <w:sz w:val="28"/>
                  <w:szCs w:val="28"/>
                </w:rPr>
                <w:t>https://github.com/reutnagar/distributed-RSA-for-IoT</w:t>
              </w:r>
            </w:hyperlink>
          </w:p>
        </w:tc>
      </w:tr>
      <w:tr w:rsidR="00ED221C" w:rsidRPr="00A01456" w:rsidTr="00ED221C">
        <w:tc>
          <w:tcPr>
            <w:tcW w:w="415" w:type="dxa"/>
          </w:tcPr>
          <w:p w:rsidR="00ED221C" w:rsidRPr="00A01456" w:rsidRDefault="0090275B"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2</w:t>
            </w:r>
          </w:p>
        </w:tc>
        <w:tc>
          <w:tcPr>
            <w:tcW w:w="1843" w:type="dxa"/>
          </w:tcPr>
          <w:p w:rsidR="00ED221C" w:rsidRPr="00A01456" w:rsidRDefault="00ED221C" w:rsidP="00A848BA">
            <w:pPr>
              <w:jc w:val="both"/>
              <w:rPr>
                <w:rFonts w:ascii="Segoe UI Semilight" w:hAnsi="Segoe UI Semilight" w:cs="Segoe UI Semilight"/>
                <w:sz w:val="28"/>
                <w:szCs w:val="28"/>
                <w:rtl/>
              </w:rPr>
            </w:pPr>
            <w:r w:rsidRPr="00A01456">
              <w:rPr>
                <w:rFonts w:ascii="Segoe UI Semilight" w:hAnsi="Segoe UI Semilight" w:cs="Segoe UI Semilight"/>
                <w:sz w:val="28"/>
                <w:szCs w:val="28"/>
                <w:rtl/>
              </w:rPr>
              <w:t>יומן</w:t>
            </w:r>
          </w:p>
        </w:tc>
        <w:tc>
          <w:tcPr>
            <w:tcW w:w="6237" w:type="dxa"/>
          </w:tcPr>
          <w:p w:rsidR="00ED221C" w:rsidRPr="00A01456" w:rsidRDefault="00BD0E19" w:rsidP="00A848BA">
            <w:pPr>
              <w:jc w:val="both"/>
              <w:rPr>
                <w:rFonts w:ascii="Segoe UI Semilight" w:hAnsi="Segoe UI Semilight" w:cs="Segoe UI Semilight"/>
                <w:sz w:val="28"/>
                <w:szCs w:val="28"/>
              </w:rPr>
            </w:pPr>
            <w:r w:rsidRPr="00A01456">
              <w:rPr>
                <w:rFonts w:ascii="Segoe UI Semilight" w:hAnsi="Segoe UI Semilight" w:cs="Segoe UI Semilight"/>
                <w:sz w:val="28"/>
                <w:szCs w:val="28"/>
              </w:rPr>
              <w:t>https://trello.com/b/DkjV5sEx/a</w:t>
            </w:r>
          </w:p>
        </w:tc>
      </w:tr>
      <w:tr w:rsidR="00ED221C" w:rsidRPr="00A01456" w:rsidTr="00ED221C">
        <w:tc>
          <w:tcPr>
            <w:tcW w:w="415" w:type="dxa"/>
          </w:tcPr>
          <w:p w:rsidR="00ED221C" w:rsidRPr="00A01456" w:rsidRDefault="000A24BA" w:rsidP="00A848BA">
            <w:pPr>
              <w:jc w:val="both"/>
              <w:rPr>
                <w:rFonts w:ascii="Segoe UI Semilight" w:hAnsi="Segoe UI Semilight" w:cs="Segoe UI Semilight"/>
                <w:sz w:val="28"/>
                <w:szCs w:val="28"/>
                <w:rtl/>
              </w:rPr>
            </w:pPr>
            <w:r>
              <w:rPr>
                <w:rFonts w:ascii="Segoe UI Semilight" w:hAnsi="Segoe UI Semilight" w:cs="Segoe UI Semilight" w:hint="cs"/>
                <w:sz w:val="28"/>
                <w:szCs w:val="28"/>
                <w:rtl/>
              </w:rPr>
              <w:t>3</w:t>
            </w:r>
          </w:p>
        </w:tc>
        <w:tc>
          <w:tcPr>
            <w:tcW w:w="1843" w:type="dxa"/>
          </w:tcPr>
          <w:p w:rsidR="00ED221C" w:rsidRPr="00A01456" w:rsidRDefault="000A24BA" w:rsidP="00A848BA">
            <w:pPr>
              <w:jc w:val="both"/>
              <w:rPr>
                <w:rFonts w:ascii="Segoe UI Semilight" w:hAnsi="Segoe UI Semilight" w:cs="Segoe UI Semilight"/>
                <w:sz w:val="28"/>
                <w:szCs w:val="28"/>
                <w:rtl/>
              </w:rPr>
            </w:pPr>
            <w:r>
              <w:rPr>
                <w:rFonts w:ascii="Segoe UI Semilight" w:hAnsi="Segoe UI Semilight" w:cs="Segoe UI Semilight" w:hint="cs"/>
                <w:sz w:val="28"/>
                <w:szCs w:val="28"/>
                <w:rtl/>
              </w:rPr>
              <w:t>סרטון</w:t>
            </w:r>
          </w:p>
        </w:tc>
        <w:tc>
          <w:tcPr>
            <w:tcW w:w="6237" w:type="dxa"/>
          </w:tcPr>
          <w:p w:rsidR="00ED221C" w:rsidRPr="00A01456" w:rsidRDefault="00116AC9" w:rsidP="00A848BA">
            <w:pPr>
              <w:jc w:val="both"/>
              <w:rPr>
                <w:rFonts w:ascii="Segoe UI Semilight" w:hAnsi="Segoe UI Semilight" w:cs="Segoe UI Semilight"/>
                <w:sz w:val="28"/>
                <w:szCs w:val="28"/>
              </w:rPr>
            </w:pPr>
            <w:r w:rsidRPr="00116AC9">
              <w:rPr>
                <w:rFonts w:ascii="Segoe UI Semilight" w:hAnsi="Segoe UI Semilight" w:cs="Segoe UI Semilight"/>
                <w:sz w:val="28"/>
                <w:szCs w:val="28"/>
              </w:rPr>
              <w:t>https://drive.google.com/file/d/1yG61mZb-n9U0TWnGObKPunGcjKk5-YSS/view</w:t>
            </w:r>
          </w:p>
        </w:tc>
      </w:tr>
      <w:tr w:rsidR="0090275B" w:rsidRPr="00A01456" w:rsidTr="00ED221C">
        <w:tc>
          <w:tcPr>
            <w:tcW w:w="415" w:type="dxa"/>
          </w:tcPr>
          <w:p w:rsidR="0090275B" w:rsidRPr="00A01456" w:rsidRDefault="0090275B" w:rsidP="00A848BA">
            <w:pPr>
              <w:jc w:val="both"/>
              <w:rPr>
                <w:rFonts w:ascii="Segoe UI Semilight" w:hAnsi="Segoe UI Semilight" w:cs="Segoe UI Semilight"/>
                <w:sz w:val="28"/>
                <w:szCs w:val="28"/>
                <w:rtl/>
              </w:rPr>
            </w:pPr>
          </w:p>
        </w:tc>
        <w:tc>
          <w:tcPr>
            <w:tcW w:w="1843" w:type="dxa"/>
          </w:tcPr>
          <w:p w:rsidR="0090275B" w:rsidRPr="00A01456" w:rsidRDefault="0090275B" w:rsidP="00A848BA">
            <w:pPr>
              <w:jc w:val="both"/>
              <w:rPr>
                <w:rFonts w:ascii="Segoe UI Semilight" w:hAnsi="Segoe UI Semilight" w:cs="Segoe UI Semilight"/>
                <w:sz w:val="28"/>
                <w:szCs w:val="28"/>
                <w:rtl/>
              </w:rPr>
            </w:pPr>
          </w:p>
        </w:tc>
        <w:tc>
          <w:tcPr>
            <w:tcW w:w="6237" w:type="dxa"/>
          </w:tcPr>
          <w:p w:rsidR="0090275B" w:rsidRPr="00A01456" w:rsidRDefault="0090275B" w:rsidP="00A848BA">
            <w:pPr>
              <w:jc w:val="both"/>
              <w:rPr>
                <w:rFonts w:ascii="Segoe UI Semilight" w:hAnsi="Segoe UI Semilight" w:cs="Segoe UI Semilight"/>
                <w:sz w:val="28"/>
                <w:szCs w:val="28"/>
              </w:rPr>
            </w:pPr>
          </w:p>
        </w:tc>
      </w:tr>
    </w:tbl>
    <w:p w:rsidR="00ED221C" w:rsidRDefault="00ED221C"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45499F" w:rsidRDefault="0045499F"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0A24BA" w:rsidRDefault="000A24BA" w:rsidP="00A848BA">
      <w:pPr>
        <w:jc w:val="both"/>
        <w:rPr>
          <w:rFonts w:ascii="Segoe UI Semilight" w:hAnsi="Segoe UI Semilight" w:cs="Segoe UI Semilight"/>
          <w:sz w:val="28"/>
          <w:szCs w:val="28"/>
          <w:rtl/>
        </w:rPr>
      </w:pPr>
    </w:p>
    <w:p w:rsidR="0045499F" w:rsidRPr="0045499F" w:rsidRDefault="0045499F" w:rsidP="00A848BA">
      <w:pPr>
        <w:pStyle w:val="1"/>
        <w:jc w:val="both"/>
        <w:rPr>
          <w:rFonts w:ascii="Segoe UI Semilight" w:hAnsi="Segoe UI Semilight" w:cs="Segoe UI Semilight"/>
          <w:rtl/>
        </w:rPr>
      </w:pPr>
      <w:bookmarkStart w:id="0" w:name="_Toc517102256"/>
      <w:r w:rsidRPr="0045499F">
        <w:rPr>
          <w:rFonts w:ascii="Segoe UI Semilight" w:hAnsi="Segoe UI Semilight" w:cs="Segoe UI Semilight"/>
          <w:rtl/>
        </w:rPr>
        <w:lastRenderedPageBreak/>
        <w:t>תוכן הענ</w:t>
      </w:r>
      <w:ins w:id="1" w:author="שרה ספרין" w:date="2018-06-18T16:02:00Z">
        <w:r w:rsidR="003C0AD3">
          <w:rPr>
            <w:rFonts w:ascii="Segoe UI Semilight" w:hAnsi="Segoe UI Semilight" w:cs="Segoe UI Semilight" w:hint="cs"/>
            <w:rtl/>
          </w:rPr>
          <w:t>י</w:t>
        </w:r>
      </w:ins>
      <w:r w:rsidRPr="0045499F">
        <w:rPr>
          <w:rFonts w:ascii="Segoe UI Semilight" w:hAnsi="Segoe UI Semilight" w:cs="Segoe UI Semilight"/>
          <w:rtl/>
        </w:rPr>
        <w:t>ינים</w:t>
      </w:r>
      <w:bookmarkEnd w:id="0"/>
    </w:p>
    <w:sdt>
      <w:sdtPr>
        <w:rPr>
          <w:rFonts w:ascii="Calibri" w:eastAsia="Calibri" w:hAnsi="Calibri" w:cs="Arial"/>
          <w:color w:val="auto"/>
          <w:sz w:val="22"/>
          <w:szCs w:val="22"/>
          <w:rtl/>
          <w:lang w:bidi="he-IL"/>
        </w:rPr>
        <w:id w:val="-1764059533"/>
        <w:docPartObj>
          <w:docPartGallery w:val="Table of Contents"/>
          <w:docPartUnique/>
        </w:docPartObj>
      </w:sdtPr>
      <w:sdtEndPr>
        <w:rPr>
          <w:b/>
          <w:bCs/>
          <w:noProof/>
        </w:rPr>
      </w:sdtEndPr>
      <w:sdtContent>
        <w:p w:rsidR="0045499F" w:rsidRDefault="0045499F" w:rsidP="00A848BA">
          <w:pPr>
            <w:pStyle w:val="ab"/>
            <w:bidi/>
            <w:jc w:val="both"/>
            <w:rPr>
              <w:lang w:bidi="he-IL"/>
            </w:rPr>
          </w:pPr>
        </w:p>
        <w:p w:rsidR="00CA4092" w:rsidRDefault="0045499F">
          <w:pPr>
            <w:pStyle w:val="TOC1"/>
            <w:rPr>
              <w:ins w:id="2" w:author="שרה ספרין" w:date="2018-06-18T16:22:00Z"/>
              <w:rFonts w:asciiTheme="minorHAnsi" w:eastAsiaTheme="minorEastAsia" w:hAnsiTheme="minorHAnsi" w:cstheme="minorBidi"/>
              <w:sz w:val="22"/>
              <w:szCs w:val="22"/>
              <w:rtl/>
            </w:rPr>
          </w:pPr>
          <w:r>
            <w:fldChar w:fldCharType="begin"/>
          </w:r>
          <w:r>
            <w:instrText xml:space="preserve"> TOC \o "1-3" \h \z \u </w:instrText>
          </w:r>
          <w:r>
            <w:fldChar w:fldCharType="separate"/>
          </w:r>
          <w:ins w:id="3" w:author="שרה ספרין" w:date="2018-06-18T16:22:00Z">
            <w:r w:rsidR="00CA4092" w:rsidRPr="00612664">
              <w:rPr>
                <w:rStyle w:val="Hyperlink"/>
                <w:rtl/>
              </w:rPr>
              <w:fldChar w:fldCharType="begin"/>
            </w:r>
            <w:r w:rsidR="00CA4092" w:rsidRPr="00612664">
              <w:rPr>
                <w:rStyle w:val="Hyperlink"/>
                <w:rtl/>
              </w:rPr>
              <w:instrText xml:space="preserve"> </w:instrText>
            </w:r>
            <w:r w:rsidR="00CA4092">
              <w:instrText>HYPERLINK \l "_Toc517102256</w:instrText>
            </w:r>
            <w:r w:rsidR="00CA4092">
              <w:rPr>
                <w:rtl/>
              </w:rPr>
              <w:instrText>"</w:instrText>
            </w:r>
            <w:r w:rsidR="00CA4092" w:rsidRPr="00612664">
              <w:rPr>
                <w:rStyle w:val="Hyperlink"/>
                <w:rtl/>
              </w:rPr>
              <w:instrText xml:space="preserve"> </w:instrText>
            </w:r>
            <w:r w:rsidR="00CA4092" w:rsidRPr="00612664">
              <w:rPr>
                <w:rStyle w:val="Hyperlink"/>
                <w:rtl/>
              </w:rPr>
              <w:fldChar w:fldCharType="separate"/>
            </w:r>
            <w:r w:rsidR="00CA4092" w:rsidRPr="00612664">
              <w:rPr>
                <w:rStyle w:val="Hyperlink"/>
                <w:rtl/>
              </w:rPr>
              <w:t>תוכן העניינים</w:t>
            </w:r>
            <w:r w:rsidR="00CA4092">
              <w:rPr>
                <w:webHidden/>
                <w:rtl/>
              </w:rPr>
              <w:tab/>
            </w:r>
            <w:r w:rsidR="00CA4092">
              <w:rPr>
                <w:webHidden/>
                <w:rtl/>
              </w:rPr>
              <w:fldChar w:fldCharType="begin"/>
            </w:r>
            <w:r w:rsidR="00CA4092">
              <w:rPr>
                <w:webHidden/>
                <w:rtl/>
              </w:rPr>
              <w:instrText xml:space="preserve"> </w:instrText>
            </w:r>
            <w:r w:rsidR="00CA4092">
              <w:rPr>
                <w:webHidden/>
              </w:rPr>
              <w:instrText>PAGEREF</w:instrText>
            </w:r>
            <w:r w:rsidR="00CA4092">
              <w:rPr>
                <w:webHidden/>
                <w:rtl/>
              </w:rPr>
              <w:instrText xml:space="preserve"> _</w:instrText>
            </w:r>
            <w:r w:rsidR="00CA4092">
              <w:rPr>
                <w:webHidden/>
              </w:rPr>
              <w:instrText>Toc517102256 \h</w:instrText>
            </w:r>
            <w:r w:rsidR="00CA4092">
              <w:rPr>
                <w:webHidden/>
                <w:rtl/>
              </w:rPr>
              <w:instrText xml:space="preserve"> </w:instrText>
            </w:r>
          </w:ins>
          <w:r w:rsidR="00CA4092">
            <w:rPr>
              <w:webHidden/>
              <w:rtl/>
            </w:rPr>
          </w:r>
          <w:r w:rsidR="00CA4092">
            <w:rPr>
              <w:webHidden/>
              <w:rtl/>
            </w:rPr>
            <w:fldChar w:fldCharType="separate"/>
          </w:r>
          <w:ins w:id="4" w:author="שרה ספרין" w:date="2018-06-18T16:22:00Z">
            <w:r w:rsidR="00CA4092">
              <w:rPr>
                <w:webHidden/>
                <w:rtl/>
              </w:rPr>
              <w:t>3</w:t>
            </w:r>
            <w:r w:rsidR="00CA4092">
              <w:rPr>
                <w:webHidden/>
                <w:rtl/>
              </w:rPr>
              <w:fldChar w:fldCharType="end"/>
            </w:r>
            <w:r w:rsidR="00CA4092" w:rsidRPr="00612664">
              <w:rPr>
                <w:rStyle w:val="Hyperlink"/>
                <w:rtl/>
              </w:rPr>
              <w:fldChar w:fldCharType="end"/>
            </w:r>
          </w:ins>
        </w:p>
        <w:p w:rsidR="00CA4092" w:rsidRDefault="00CA4092">
          <w:pPr>
            <w:pStyle w:val="TOC1"/>
            <w:rPr>
              <w:ins w:id="5" w:author="שרה ספרין" w:date="2018-06-18T16:22:00Z"/>
              <w:rFonts w:asciiTheme="minorHAnsi" w:eastAsiaTheme="minorEastAsia" w:hAnsiTheme="minorHAnsi" w:cstheme="minorBidi"/>
              <w:sz w:val="22"/>
              <w:szCs w:val="22"/>
              <w:rtl/>
            </w:rPr>
          </w:pPr>
          <w:ins w:id="6" w:author="שרה ספרין" w:date="2018-06-18T16:22:00Z">
            <w:r w:rsidRPr="00612664">
              <w:rPr>
                <w:rStyle w:val="Hyperlink"/>
                <w:rtl/>
              </w:rPr>
              <w:fldChar w:fldCharType="begin"/>
            </w:r>
            <w:r w:rsidRPr="00612664">
              <w:rPr>
                <w:rStyle w:val="Hyperlink"/>
                <w:rtl/>
              </w:rPr>
              <w:instrText xml:space="preserve"> </w:instrText>
            </w:r>
            <w:r>
              <w:instrText>HYPERLINK \l "_Toc517102257</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תקציר</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Toc517102257 \h</w:instrText>
            </w:r>
            <w:r>
              <w:rPr>
                <w:webHidden/>
                <w:rtl/>
              </w:rPr>
              <w:instrText xml:space="preserve"> </w:instrText>
            </w:r>
          </w:ins>
          <w:r>
            <w:rPr>
              <w:webHidden/>
              <w:rtl/>
            </w:rPr>
          </w:r>
          <w:r>
            <w:rPr>
              <w:webHidden/>
              <w:rtl/>
            </w:rPr>
            <w:fldChar w:fldCharType="separate"/>
          </w:r>
          <w:ins w:id="7" w:author="שרה ספרין" w:date="2018-06-18T16:22:00Z">
            <w:r>
              <w:rPr>
                <w:webHidden/>
                <w:rtl/>
              </w:rPr>
              <w:t>4</w:t>
            </w:r>
            <w:r>
              <w:rPr>
                <w:webHidden/>
                <w:rtl/>
              </w:rPr>
              <w:fldChar w:fldCharType="end"/>
            </w:r>
            <w:r w:rsidRPr="00612664">
              <w:rPr>
                <w:rStyle w:val="Hyperlink"/>
                <w:rtl/>
              </w:rPr>
              <w:fldChar w:fldCharType="end"/>
            </w:r>
          </w:ins>
        </w:p>
        <w:p w:rsidR="00CA4092" w:rsidRDefault="00CA4092">
          <w:pPr>
            <w:pStyle w:val="TOC1"/>
            <w:rPr>
              <w:ins w:id="8" w:author="שרה ספרין" w:date="2018-06-18T16:22:00Z"/>
              <w:rFonts w:asciiTheme="minorHAnsi" w:eastAsiaTheme="minorEastAsia" w:hAnsiTheme="minorHAnsi" w:cstheme="minorBidi"/>
              <w:sz w:val="22"/>
              <w:szCs w:val="22"/>
              <w:rtl/>
            </w:rPr>
          </w:pPr>
          <w:ins w:id="9" w:author="שרה ספרין" w:date="2018-06-18T16:22:00Z">
            <w:r w:rsidRPr="00612664">
              <w:rPr>
                <w:rStyle w:val="Hyperlink"/>
                <w:rtl/>
              </w:rPr>
              <w:fldChar w:fldCharType="begin"/>
            </w:r>
            <w:r w:rsidRPr="00612664">
              <w:rPr>
                <w:rStyle w:val="Hyperlink"/>
                <w:rtl/>
              </w:rPr>
              <w:instrText xml:space="preserve"> </w:instrText>
            </w:r>
            <w:r>
              <w:instrText>HYPERLINK \l "_Toc517102258</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מילון מונחים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Toc517102258 \h</w:instrText>
            </w:r>
            <w:r>
              <w:rPr>
                <w:webHidden/>
                <w:rtl/>
              </w:rPr>
              <w:instrText xml:space="preserve"> </w:instrText>
            </w:r>
          </w:ins>
          <w:r>
            <w:rPr>
              <w:webHidden/>
              <w:rtl/>
            </w:rPr>
          </w:r>
          <w:r>
            <w:rPr>
              <w:webHidden/>
              <w:rtl/>
            </w:rPr>
            <w:fldChar w:fldCharType="separate"/>
          </w:r>
          <w:ins w:id="10" w:author="שרה ספרין" w:date="2018-06-18T16:22:00Z">
            <w:r>
              <w:rPr>
                <w:webHidden/>
                <w:rtl/>
              </w:rPr>
              <w:t>4</w:t>
            </w:r>
            <w:r>
              <w:rPr>
                <w:webHidden/>
                <w:rtl/>
              </w:rPr>
              <w:fldChar w:fldCharType="end"/>
            </w:r>
            <w:r w:rsidRPr="00612664">
              <w:rPr>
                <w:rStyle w:val="Hyperlink"/>
                <w:rtl/>
              </w:rPr>
              <w:fldChar w:fldCharType="end"/>
            </w:r>
          </w:ins>
        </w:p>
        <w:p w:rsidR="00CA4092" w:rsidRDefault="00CA4092">
          <w:pPr>
            <w:pStyle w:val="TOC1"/>
            <w:rPr>
              <w:ins w:id="11" w:author="שרה ספרין" w:date="2018-06-18T16:22:00Z"/>
              <w:rFonts w:asciiTheme="minorHAnsi" w:eastAsiaTheme="minorEastAsia" w:hAnsiTheme="minorHAnsi" w:cstheme="minorBidi"/>
              <w:sz w:val="22"/>
              <w:szCs w:val="22"/>
              <w:rtl/>
            </w:rPr>
          </w:pPr>
          <w:ins w:id="12" w:author="שרה ספרין" w:date="2018-06-18T16:22:00Z">
            <w:r w:rsidRPr="00612664">
              <w:rPr>
                <w:rStyle w:val="Hyperlink"/>
                <w:rtl/>
              </w:rPr>
              <w:fldChar w:fldCharType="begin"/>
            </w:r>
            <w:r w:rsidRPr="00612664">
              <w:rPr>
                <w:rStyle w:val="Hyperlink"/>
                <w:rtl/>
              </w:rPr>
              <w:instrText xml:space="preserve"> </w:instrText>
            </w:r>
            <w:r>
              <w:instrText>HYPERLINK \l "_Toc517102259</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תיאור מסגרת הפרויקט</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Toc517102259 \h</w:instrText>
            </w:r>
            <w:r>
              <w:rPr>
                <w:webHidden/>
                <w:rtl/>
              </w:rPr>
              <w:instrText xml:space="preserve"> </w:instrText>
            </w:r>
          </w:ins>
          <w:r>
            <w:rPr>
              <w:webHidden/>
              <w:rtl/>
            </w:rPr>
          </w:r>
          <w:r>
            <w:rPr>
              <w:webHidden/>
              <w:rtl/>
            </w:rPr>
            <w:fldChar w:fldCharType="separate"/>
          </w:r>
          <w:ins w:id="13" w:author="שרה ספרין" w:date="2018-06-18T16:22:00Z">
            <w:r>
              <w:rPr>
                <w:webHidden/>
                <w:rtl/>
              </w:rPr>
              <w:t>5</w:t>
            </w:r>
            <w:r>
              <w:rPr>
                <w:webHidden/>
                <w:rtl/>
              </w:rPr>
              <w:fldChar w:fldCharType="end"/>
            </w:r>
            <w:r w:rsidRPr="00612664">
              <w:rPr>
                <w:rStyle w:val="Hyperlink"/>
                <w:rtl/>
              </w:rPr>
              <w:fldChar w:fldCharType="end"/>
            </w:r>
          </w:ins>
        </w:p>
        <w:p w:rsidR="00CA4092" w:rsidRDefault="00CA4092">
          <w:pPr>
            <w:pStyle w:val="TOC1"/>
            <w:rPr>
              <w:ins w:id="14" w:author="שרה ספרין" w:date="2018-06-18T16:22:00Z"/>
              <w:rFonts w:asciiTheme="minorHAnsi" w:eastAsiaTheme="minorEastAsia" w:hAnsiTheme="minorHAnsi" w:cstheme="minorBidi"/>
              <w:sz w:val="22"/>
              <w:szCs w:val="22"/>
              <w:rtl/>
            </w:rPr>
          </w:pPr>
          <w:ins w:id="15" w:author="שרה ספרין" w:date="2018-06-18T16:22:00Z">
            <w:r w:rsidRPr="00612664">
              <w:rPr>
                <w:rStyle w:val="Hyperlink"/>
                <w:rtl/>
              </w:rPr>
              <w:fldChar w:fldCharType="begin"/>
            </w:r>
            <w:r w:rsidRPr="00612664">
              <w:rPr>
                <w:rStyle w:val="Hyperlink"/>
                <w:rtl/>
              </w:rPr>
              <w:instrText xml:space="preserve"> </w:instrText>
            </w:r>
            <w:r>
              <w:instrText>HYPERLINK \l "_Toc517102260</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מבוא</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Toc517102260 \h</w:instrText>
            </w:r>
            <w:r>
              <w:rPr>
                <w:webHidden/>
                <w:rtl/>
              </w:rPr>
              <w:instrText xml:space="preserve"> </w:instrText>
            </w:r>
          </w:ins>
          <w:r>
            <w:rPr>
              <w:webHidden/>
              <w:rtl/>
            </w:rPr>
          </w:r>
          <w:r>
            <w:rPr>
              <w:webHidden/>
              <w:rtl/>
            </w:rPr>
            <w:fldChar w:fldCharType="separate"/>
          </w:r>
          <w:ins w:id="16" w:author="שרה ספרין" w:date="2018-06-18T16:22:00Z">
            <w:r>
              <w:rPr>
                <w:webHidden/>
                <w:rtl/>
              </w:rPr>
              <w:t>5</w:t>
            </w:r>
            <w:r>
              <w:rPr>
                <w:webHidden/>
                <w:rtl/>
              </w:rPr>
              <w:fldChar w:fldCharType="end"/>
            </w:r>
            <w:r w:rsidRPr="00612664">
              <w:rPr>
                <w:rStyle w:val="Hyperlink"/>
                <w:rtl/>
              </w:rPr>
              <w:fldChar w:fldCharType="end"/>
            </w:r>
          </w:ins>
        </w:p>
        <w:p w:rsidR="00CA4092" w:rsidRDefault="00CA4092">
          <w:pPr>
            <w:pStyle w:val="TOC2"/>
            <w:tabs>
              <w:tab w:val="right" w:leader="dot" w:pos="8495"/>
            </w:tabs>
            <w:rPr>
              <w:ins w:id="17" w:author="שרה ספרין" w:date="2018-06-18T16:22:00Z"/>
              <w:rFonts w:asciiTheme="minorHAnsi" w:eastAsiaTheme="minorEastAsia" w:hAnsiTheme="minorHAnsi" w:cstheme="minorBidi"/>
              <w:noProof/>
              <w:rtl/>
            </w:rPr>
          </w:pPr>
          <w:ins w:id="18"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"_Toc517102261</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אבטחת מידע</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Toc517102261 \h</w:instrText>
            </w:r>
            <w:r>
              <w:rPr>
                <w:noProof/>
                <w:webHidden/>
                <w:rtl/>
              </w:rPr>
              <w:instrText xml:space="preserve"> </w:instrText>
            </w:r>
          </w:ins>
          <w:r>
            <w:rPr>
              <w:noProof/>
              <w:webHidden/>
              <w:rtl/>
            </w:rPr>
          </w:r>
          <w:r>
            <w:rPr>
              <w:noProof/>
              <w:webHidden/>
              <w:rtl/>
            </w:rPr>
            <w:fldChar w:fldCharType="separate"/>
          </w:r>
          <w:ins w:id="19" w:author="שרה ספרין" w:date="2018-06-18T16:22:00Z">
            <w:r>
              <w:rPr>
                <w:noProof/>
                <w:webHidden/>
                <w:rtl/>
              </w:rPr>
              <w:t>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20" w:author="שרה ספרין" w:date="2018-06-18T16:22:00Z"/>
              <w:rFonts w:asciiTheme="minorHAnsi" w:eastAsiaTheme="minorEastAsia" w:hAnsiTheme="minorHAnsi" w:cstheme="minorBidi"/>
              <w:noProof/>
              <w:rtl/>
            </w:rPr>
          </w:pPr>
          <w:ins w:id="21"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"_Toc517102262</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noProof/>
              </w:rPr>
              <w:t>RSA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Toc517102262 \h</w:instrText>
            </w:r>
            <w:r>
              <w:rPr>
                <w:noProof/>
                <w:webHidden/>
                <w:rtl/>
              </w:rPr>
              <w:instrText xml:space="preserve"> </w:instrText>
            </w:r>
          </w:ins>
          <w:r>
            <w:rPr>
              <w:noProof/>
              <w:webHidden/>
              <w:rtl/>
            </w:rPr>
          </w:r>
          <w:r>
            <w:rPr>
              <w:noProof/>
              <w:webHidden/>
              <w:rtl/>
            </w:rPr>
            <w:fldChar w:fldCharType="separate"/>
          </w:r>
          <w:ins w:id="22" w:author="שרה ספרין" w:date="2018-06-18T16:22:00Z">
            <w:r>
              <w:rPr>
                <w:noProof/>
                <w:webHidden/>
                <w:rtl/>
              </w:rPr>
              <w:t>6</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23" w:author="שרה ספרין" w:date="2018-06-18T16:22:00Z"/>
              <w:rFonts w:asciiTheme="minorHAnsi" w:eastAsiaTheme="minorEastAsia" w:hAnsiTheme="minorHAnsi" w:cstheme="minorBidi"/>
              <w:noProof/>
              <w:rtl/>
            </w:rPr>
          </w:pPr>
          <w:ins w:id="24"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"_Toc517102263</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noProof/>
              </w:rPr>
              <w:t>AES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Toc517102263 \h</w:instrText>
            </w:r>
            <w:r>
              <w:rPr>
                <w:noProof/>
                <w:webHidden/>
                <w:rtl/>
              </w:rPr>
              <w:instrText xml:space="preserve"> </w:instrText>
            </w:r>
          </w:ins>
          <w:r>
            <w:rPr>
              <w:noProof/>
              <w:webHidden/>
              <w:rtl/>
            </w:rPr>
          </w:r>
          <w:r>
            <w:rPr>
              <w:noProof/>
              <w:webHidden/>
              <w:rtl/>
            </w:rPr>
            <w:fldChar w:fldCharType="separate"/>
          </w:r>
          <w:ins w:id="25" w:author="שרה ספרין" w:date="2018-06-18T16:22:00Z">
            <w:r>
              <w:rPr>
                <w:noProof/>
                <w:webHidden/>
                <w:rtl/>
              </w:rPr>
              <w:t>6</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26" w:author="שרה ספרין" w:date="2018-06-18T16:22:00Z"/>
              <w:rFonts w:asciiTheme="minorHAnsi" w:eastAsiaTheme="minorEastAsia" w:hAnsiTheme="minorHAnsi" w:cstheme="minorBidi"/>
              <w:noProof/>
              <w:rtl/>
            </w:rPr>
          </w:pPr>
          <w:ins w:id="27"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"_Toc517102264</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 xml:space="preserve">מכשירי </w:t>
            </w:r>
            <w:r w:rsidRPr="00612664">
              <w:rPr>
                <w:rStyle w:val="Hyperlink"/>
                <w:rFonts w:ascii="Segoe UI Semilight" w:hAnsi="Segoe UI Semilight" w:cs="Segoe UI Semilight"/>
                <w:noProof/>
              </w:rPr>
              <w:t>IoT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Toc517102264 \h</w:instrText>
            </w:r>
            <w:r>
              <w:rPr>
                <w:noProof/>
                <w:webHidden/>
                <w:rtl/>
              </w:rPr>
              <w:instrText xml:space="preserve"> </w:instrText>
            </w:r>
          </w:ins>
          <w:r>
            <w:rPr>
              <w:noProof/>
              <w:webHidden/>
              <w:rtl/>
            </w:rPr>
          </w:r>
          <w:r>
            <w:rPr>
              <w:noProof/>
              <w:webHidden/>
              <w:rtl/>
            </w:rPr>
            <w:fldChar w:fldCharType="separate"/>
          </w:r>
          <w:ins w:id="28" w:author="שרה ספרין" w:date="2018-06-18T16:22:00Z">
            <w:r>
              <w:rPr>
                <w:noProof/>
                <w:webHidden/>
                <w:rtl/>
              </w:rPr>
              <w:t>6</w:t>
            </w:r>
            <w:r>
              <w:rPr>
                <w:noProof/>
                <w:webHidden/>
                <w:rtl/>
              </w:rPr>
              <w:fldChar w:fldCharType="end"/>
            </w:r>
            <w:r w:rsidRPr="00612664">
              <w:rPr>
                <w:rStyle w:val="Hyperlink"/>
                <w:noProof/>
                <w:rtl/>
              </w:rPr>
              <w:fldChar w:fldCharType="end"/>
            </w:r>
          </w:ins>
        </w:p>
        <w:p w:rsidR="00CA4092" w:rsidRDefault="00CA4092">
          <w:pPr>
            <w:pStyle w:val="TOC1"/>
            <w:rPr>
              <w:ins w:id="29" w:author="שרה ספרין" w:date="2018-06-18T16:22:00Z"/>
              <w:rFonts w:asciiTheme="minorHAnsi" w:eastAsiaTheme="minorEastAsia" w:hAnsiTheme="minorHAnsi" w:cstheme="minorBidi"/>
              <w:sz w:val="22"/>
              <w:szCs w:val="22"/>
              <w:rtl/>
            </w:rPr>
          </w:pPr>
          <w:ins w:id="30" w:author="שרה ספרין" w:date="2018-06-18T16:22:00Z">
            <w:r w:rsidRPr="00612664">
              <w:rPr>
                <w:rStyle w:val="Hyperlink"/>
                <w:rtl/>
              </w:rPr>
              <w:fldChar w:fldCharType="begin"/>
            </w:r>
            <w:r w:rsidRPr="00612664">
              <w:rPr>
                <w:rStyle w:val="Hyperlink"/>
                <w:rtl/>
              </w:rPr>
              <w:instrText xml:space="preserve"> </w:instrText>
            </w:r>
            <w:r>
              <w:instrText>HYPERLINK \l "_Toc517102265</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תיאור הבעיה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Toc517102265 \h</w:instrText>
            </w:r>
            <w:r>
              <w:rPr>
                <w:webHidden/>
                <w:rtl/>
              </w:rPr>
              <w:instrText xml:space="preserve"> </w:instrText>
            </w:r>
          </w:ins>
          <w:r>
            <w:rPr>
              <w:webHidden/>
              <w:rtl/>
            </w:rPr>
          </w:r>
          <w:r>
            <w:rPr>
              <w:webHidden/>
              <w:rtl/>
            </w:rPr>
            <w:fldChar w:fldCharType="separate"/>
          </w:r>
          <w:ins w:id="31" w:author="שרה ספרין" w:date="2018-06-18T16:22:00Z">
            <w:r>
              <w:rPr>
                <w:webHidden/>
                <w:rtl/>
              </w:rPr>
              <w:t>7</w:t>
            </w:r>
            <w:r>
              <w:rPr>
                <w:webHidden/>
                <w:rtl/>
              </w:rPr>
              <w:fldChar w:fldCharType="end"/>
            </w:r>
            <w:r w:rsidRPr="00612664">
              <w:rPr>
                <w:rStyle w:val="Hyperlink"/>
                <w:rtl/>
              </w:rPr>
              <w:fldChar w:fldCharType="end"/>
            </w:r>
          </w:ins>
        </w:p>
        <w:p w:rsidR="00CA4092" w:rsidRDefault="00CA4092">
          <w:pPr>
            <w:pStyle w:val="TOC1"/>
            <w:rPr>
              <w:ins w:id="32" w:author="שרה ספרין" w:date="2018-06-18T16:22:00Z"/>
              <w:rFonts w:asciiTheme="minorHAnsi" w:eastAsiaTheme="minorEastAsia" w:hAnsiTheme="minorHAnsi" w:cstheme="minorBidi"/>
              <w:sz w:val="22"/>
              <w:szCs w:val="22"/>
              <w:rtl/>
            </w:rPr>
          </w:pPr>
          <w:ins w:id="33" w:author="שרה ספרין" w:date="2018-06-18T16:22:00Z">
            <w:r w:rsidRPr="00612664">
              <w:rPr>
                <w:rStyle w:val="Hyperlink"/>
                <w:rtl/>
              </w:rPr>
              <w:fldChar w:fldCharType="begin"/>
            </w:r>
            <w:r w:rsidRPr="00612664">
              <w:rPr>
                <w:rStyle w:val="Hyperlink"/>
                <w:rtl/>
              </w:rPr>
              <w:instrText xml:space="preserve"> </w:instrText>
            </w:r>
            <w:r>
              <w:instrText>HYPERLINK \l "_Toc517102266</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תיאור הפתרון</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Toc517102266 \h</w:instrText>
            </w:r>
            <w:r>
              <w:rPr>
                <w:webHidden/>
                <w:rtl/>
              </w:rPr>
              <w:instrText xml:space="preserve"> </w:instrText>
            </w:r>
          </w:ins>
          <w:r>
            <w:rPr>
              <w:webHidden/>
              <w:rtl/>
            </w:rPr>
          </w:r>
          <w:r>
            <w:rPr>
              <w:webHidden/>
              <w:rtl/>
            </w:rPr>
            <w:fldChar w:fldCharType="separate"/>
          </w:r>
          <w:ins w:id="34" w:author="שרה ספרין" w:date="2018-06-18T16:22:00Z">
            <w:r>
              <w:rPr>
                <w:webHidden/>
                <w:rtl/>
              </w:rPr>
              <w:t>8</w:t>
            </w:r>
            <w:r>
              <w:rPr>
                <w:webHidden/>
                <w:rtl/>
              </w:rPr>
              <w:fldChar w:fldCharType="end"/>
            </w:r>
            <w:r w:rsidRPr="00612664">
              <w:rPr>
                <w:rStyle w:val="Hyperlink"/>
                <w:rtl/>
              </w:rPr>
              <w:fldChar w:fldCharType="end"/>
            </w:r>
          </w:ins>
        </w:p>
        <w:p w:rsidR="00CA4092" w:rsidRDefault="00CA4092">
          <w:pPr>
            <w:pStyle w:val="TOC2"/>
            <w:tabs>
              <w:tab w:val="right" w:leader="dot" w:pos="8495"/>
            </w:tabs>
            <w:rPr>
              <w:ins w:id="35" w:author="שרה ספרין" w:date="2018-06-18T16:22:00Z"/>
              <w:rFonts w:asciiTheme="minorHAnsi" w:eastAsiaTheme="minorEastAsia" w:hAnsiTheme="minorHAnsi" w:cstheme="minorBidi"/>
              <w:noProof/>
              <w:rtl/>
            </w:rPr>
          </w:pPr>
          <w:ins w:id="36"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"_Toc517102267</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 xml:space="preserve">פרוטוקול "לחיצת יד" חדש עבור רשת התקני </w:t>
            </w:r>
            <w:r w:rsidRPr="00612664">
              <w:rPr>
                <w:rStyle w:val="Hyperlink"/>
                <w:rFonts w:ascii="Segoe UI Semilight" w:hAnsi="Segoe UI Semilight" w:cs="Segoe UI Semilight"/>
                <w:noProof/>
              </w:rPr>
              <w:t>IoT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Toc517102267 \h</w:instrText>
            </w:r>
            <w:r>
              <w:rPr>
                <w:noProof/>
                <w:webHidden/>
                <w:rtl/>
              </w:rPr>
              <w:instrText xml:space="preserve"> </w:instrText>
            </w:r>
          </w:ins>
          <w:r>
            <w:rPr>
              <w:noProof/>
              <w:webHidden/>
              <w:rtl/>
            </w:rPr>
          </w:r>
          <w:r>
            <w:rPr>
              <w:noProof/>
              <w:webHidden/>
              <w:rtl/>
            </w:rPr>
            <w:fldChar w:fldCharType="separate"/>
          </w:r>
          <w:ins w:id="37" w:author="שרה ספרין" w:date="2018-06-18T16:22:00Z">
            <w:r>
              <w:rPr>
                <w:noProof/>
                <w:webHidden/>
                <w:rtl/>
              </w:rPr>
              <w:t>8</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38" w:author="שרה ספרין" w:date="2018-06-18T16:22:00Z"/>
              <w:rFonts w:asciiTheme="minorHAnsi" w:eastAsiaTheme="minorEastAsia" w:hAnsiTheme="minorHAnsi" w:cstheme="minorBidi"/>
              <w:noProof/>
              <w:rtl/>
            </w:rPr>
          </w:pPr>
          <w:ins w:id="39"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"_Toc517102268</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תיאור הכלים המשמשים לפתרון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Toc517102268 \h</w:instrText>
            </w:r>
            <w:r>
              <w:rPr>
                <w:noProof/>
                <w:webHidden/>
                <w:rtl/>
              </w:rPr>
              <w:instrText xml:space="preserve"> </w:instrText>
            </w:r>
          </w:ins>
          <w:r>
            <w:rPr>
              <w:noProof/>
              <w:webHidden/>
              <w:rtl/>
            </w:rPr>
          </w:r>
          <w:r>
            <w:rPr>
              <w:noProof/>
              <w:webHidden/>
              <w:rtl/>
            </w:rPr>
            <w:fldChar w:fldCharType="separate"/>
          </w:r>
          <w:ins w:id="40" w:author="שרה ספרין" w:date="2018-06-18T16:22:00Z">
            <w:r>
              <w:rPr>
                <w:noProof/>
                <w:webHidden/>
                <w:rtl/>
              </w:rPr>
              <w:t>10</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41" w:author="שרה ספרין" w:date="2018-06-18T16:22:00Z"/>
              <w:rFonts w:asciiTheme="minorHAnsi" w:eastAsiaTheme="minorEastAsia" w:hAnsiTheme="minorHAnsi" w:cstheme="minorBidi"/>
              <w:noProof/>
              <w:rtl/>
            </w:rPr>
          </w:pPr>
          <w:ins w:id="42"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"_Toc517102269</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ארכיטקטורת המימוש</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Toc517102269 \h</w:instrText>
            </w:r>
            <w:r>
              <w:rPr>
                <w:noProof/>
                <w:webHidden/>
                <w:rtl/>
              </w:rPr>
              <w:instrText xml:space="preserve"> </w:instrText>
            </w:r>
          </w:ins>
          <w:r>
            <w:rPr>
              <w:noProof/>
              <w:webHidden/>
              <w:rtl/>
            </w:rPr>
          </w:r>
          <w:r>
            <w:rPr>
              <w:noProof/>
              <w:webHidden/>
              <w:rtl/>
            </w:rPr>
            <w:fldChar w:fldCharType="separate"/>
          </w:r>
          <w:ins w:id="43" w:author="שרה ספרין" w:date="2018-06-18T16:22:00Z">
            <w:r>
              <w:rPr>
                <w:noProof/>
                <w:webHidden/>
                <w:rtl/>
              </w:rPr>
              <w:t>10</w:t>
            </w:r>
            <w:r>
              <w:rPr>
                <w:noProof/>
                <w:webHidden/>
                <w:rtl/>
              </w:rPr>
              <w:fldChar w:fldCharType="end"/>
            </w:r>
            <w:r w:rsidRPr="00612664">
              <w:rPr>
                <w:rStyle w:val="Hyperlink"/>
                <w:noProof/>
                <w:rtl/>
              </w:rPr>
              <w:fldChar w:fldCharType="end"/>
            </w:r>
          </w:ins>
        </w:p>
        <w:p w:rsidR="00CA4092" w:rsidRDefault="00CA4092">
          <w:pPr>
            <w:pStyle w:val="TOC3"/>
            <w:tabs>
              <w:tab w:val="left" w:pos="1540"/>
              <w:tab w:val="right" w:leader="dot" w:pos="8495"/>
            </w:tabs>
            <w:rPr>
              <w:ins w:id="44" w:author="שרה ספרין" w:date="2018-06-18T16:22:00Z"/>
              <w:rFonts w:asciiTheme="minorHAnsi" w:eastAsiaTheme="minorEastAsia" w:hAnsiTheme="minorHAnsi" w:cstheme="minorBidi"/>
              <w:noProof/>
              <w:rtl/>
            </w:rPr>
          </w:pPr>
          <w:ins w:id="45"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"_Toc517102270</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1.</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אתחול ומציאת מאסטר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Toc517102270 \h</w:instrText>
            </w:r>
            <w:r>
              <w:rPr>
                <w:noProof/>
                <w:webHidden/>
                <w:rtl/>
              </w:rPr>
              <w:instrText xml:space="preserve"> </w:instrText>
            </w:r>
          </w:ins>
          <w:r>
            <w:rPr>
              <w:noProof/>
              <w:webHidden/>
              <w:rtl/>
            </w:rPr>
          </w:r>
          <w:r>
            <w:rPr>
              <w:noProof/>
              <w:webHidden/>
              <w:rtl/>
            </w:rPr>
            <w:fldChar w:fldCharType="separate"/>
          </w:r>
          <w:ins w:id="46" w:author="שרה ספרין" w:date="2018-06-18T16:22:00Z">
            <w:r>
              <w:rPr>
                <w:noProof/>
                <w:webHidden/>
                <w:rtl/>
              </w:rPr>
              <w:t>10</w:t>
            </w:r>
            <w:r>
              <w:rPr>
                <w:noProof/>
                <w:webHidden/>
                <w:rtl/>
              </w:rPr>
              <w:fldChar w:fldCharType="end"/>
            </w:r>
            <w:r w:rsidRPr="00612664">
              <w:rPr>
                <w:rStyle w:val="Hyperlink"/>
                <w:noProof/>
                <w:rtl/>
              </w:rPr>
              <w:fldChar w:fldCharType="end"/>
            </w:r>
          </w:ins>
        </w:p>
        <w:p w:rsidR="00CA4092" w:rsidRDefault="00CA4092">
          <w:pPr>
            <w:pStyle w:val="TOC3"/>
            <w:tabs>
              <w:tab w:val="left" w:pos="1760"/>
              <w:tab w:val="right" w:leader="dot" w:pos="8495"/>
            </w:tabs>
            <w:rPr>
              <w:ins w:id="47" w:author="שרה ספרין" w:date="2018-06-18T16:22:00Z"/>
              <w:rFonts w:asciiTheme="minorHAnsi" w:eastAsiaTheme="minorEastAsia" w:hAnsiTheme="minorHAnsi" w:cstheme="minorBidi"/>
              <w:noProof/>
              <w:rtl/>
            </w:rPr>
          </w:pPr>
          <w:ins w:id="48"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"_Toc517102271</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2.</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חישוב גודל מאגר המפתחות ויצירתו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Toc517102271 \h</w:instrText>
            </w:r>
            <w:r>
              <w:rPr>
                <w:noProof/>
                <w:webHidden/>
                <w:rtl/>
              </w:rPr>
              <w:instrText xml:space="preserve"> </w:instrText>
            </w:r>
          </w:ins>
          <w:r>
            <w:rPr>
              <w:noProof/>
              <w:webHidden/>
              <w:rtl/>
            </w:rPr>
          </w:r>
          <w:r>
            <w:rPr>
              <w:noProof/>
              <w:webHidden/>
              <w:rtl/>
            </w:rPr>
            <w:fldChar w:fldCharType="separate"/>
          </w:r>
          <w:ins w:id="49" w:author="שרה ספרין" w:date="2018-06-18T16:22:00Z">
            <w:r>
              <w:rPr>
                <w:noProof/>
                <w:webHidden/>
                <w:rtl/>
              </w:rPr>
              <w:t>11</w:t>
            </w:r>
            <w:r>
              <w:rPr>
                <w:noProof/>
                <w:webHidden/>
                <w:rtl/>
              </w:rPr>
              <w:fldChar w:fldCharType="end"/>
            </w:r>
            <w:r w:rsidRPr="00612664">
              <w:rPr>
                <w:rStyle w:val="Hyperlink"/>
                <w:noProof/>
                <w:rtl/>
              </w:rPr>
              <w:fldChar w:fldCharType="end"/>
            </w:r>
          </w:ins>
        </w:p>
        <w:p w:rsidR="00CA4092" w:rsidRDefault="00CA4092">
          <w:pPr>
            <w:pStyle w:val="TOC3"/>
            <w:tabs>
              <w:tab w:val="left" w:pos="1760"/>
              <w:tab w:val="right" w:leader="dot" w:pos="8495"/>
            </w:tabs>
            <w:rPr>
              <w:ins w:id="50" w:author="שרה ספרין" w:date="2018-06-18T16:22:00Z"/>
              <w:rFonts w:asciiTheme="minorHAnsi" w:eastAsiaTheme="minorEastAsia" w:hAnsiTheme="minorHAnsi" w:cstheme="minorBidi"/>
              <w:noProof/>
              <w:rtl/>
            </w:rPr>
          </w:pPr>
          <w:ins w:id="51"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"_Toc517102272</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3.</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חלוקת מפתחות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Toc517102272 \h</w:instrText>
            </w:r>
            <w:r>
              <w:rPr>
                <w:noProof/>
                <w:webHidden/>
                <w:rtl/>
              </w:rPr>
              <w:instrText xml:space="preserve"> </w:instrText>
            </w:r>
          </w:ins>
          <w:r>
            <w:rPr>
              <w:noProof/>
              <w:webHidden/>
              <w:rtl/>
            </w:rPr>
          </w:r>
          <w:r>
            <w:rPr>
              <w:noProof/>
              <w:webHidden/>
              <w:rtl/>
            </w:rPr>
            <w:fldChar w:fldCharType="separate"/>
          </w:r>
          <w:ins w:id="52" w:author="שרה ספרין" w:date="2018-06-18T16:22:00Z">
            <w:r>
              <w:rPr>
                <w:noProof/>
                <w:webHidden/>
                <w:rtl/>
              </w:rPr>
              <w:t>12</w:t>
            </w:r>
            <w:r>
              <w:rPr>
                <w:noProof/>
                <w:webHidden/>
                <w:rtl/>
              </w:rPr>
              <w:fldChar w:fldCharType="end"/>
            </w:r>
            <w:r w:rsidRPr="00612664">
              <w:rPr>
                <w:rStyle w:val="Hyperlink"/>
                <w:noProof/>
                <w:rtl/>
              </w:rPr>
              <w:fldChar w:fldCharType="end"/>
            </w:r>
          </w:ins>
        </w:p>
        <w:p w:rsidR="00CA4092" w:rsidRDefault="00CA4092">
          <w:pPr>
            <w:pStyle w:val="TOC3"/>
            <w:tabs>
              <w:tab w:val="left" w:pos="1540"/>
              <w:tab w:val="right" w:leader="dot" w:pos="8495"/>
            </w:tabs>
            <w:rPr>
              <w:ins w:id="53" w:author="שרה ספרין" w:date="2018-06-18T16:22:00Z"/>
              <w:rFonts w:asciiTheme="minorHAnsi" w:eastAsiaTheme="minorEastAsia" w:hAnsiTheme="minorHAnsi" w:cstheme="minorBidi"/>
              <w:noProof/>
              <w:rtl/>
            </w:rPr>
          </w:pPr>
          <w:ins w:id="54"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"_Toc517102273</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Pr>
              <w:t>4.</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מציאת מפתח משותף</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Toc517102273 \h</w:instrText>
            </w:r>
            <w:r>
              <w:rPr>
                <w:noProof/>
                <w:webHidden/>
                <w:rtl/>
              </w:rPr>
              <w:instrText xml:space="preserve"> </w:instrText>
            </w:r>
          </w:ins>
          <w:r>
            <w:rPr>
              <w:noProof/>
              <w:webHidden/>
              <w:rtl/>
            </w:rPr>
          </w:r>
          <w:r>
            <w:rPr>
              <w:noProof/>
              <w:webHidden/>
              <w:rtl/>
            </w:rPr>
            <w:fldChar w:fldCharType="separate"/>
          </w:r>
          <w:ins w:id="55" w:author="שרה ספרין" w:date="2018-06-18T16:22:00Z">
            <w:r>
              <w:rPr>
                <w:noProof/>
                <w:webHidden/>
                <w:rtl/>
              </w:rPr>
              <w:t>13</w:t>
            </w:r>
            <w:r>
              <w:rPr>
                <w:noProof/>
                <w:webHidden/>
                <w:rtl/>
              </w:rPr>
              <w:fldChar w:fldCharType="end"/>
            </w:r>
            <w:r w:rsidRPr="00612664">
              <w:rPr>
                <w:rStyle w:val="Hyperlink"/>
                <w:noProof/>
                <w:rtl/>
              </w:rPr>
              <w:fldChar w:fldCharType="end"/>
            </w:r>
          </w:ins>
        </w:p>
        <w:p w:rsidR="00CA4092" w:rsidRDefault="00CA4092">
          <w:pPr>
            <w:pStyle w:val="TOC3"/>
            <w:tabs>
              <w:tab w:val="left" w:pos="1760"/>
              <w:tab w:val="right" w:leader="dot" w:pos="8495"/>
            </w:tabs>
            <w:rPr>
              <w:ins w:id="56" w:author="שרה ספרין" w:date="2018-06-18T16:22:00Z"/>
              <w:rFonts w:asciiTheme="minorHAnsi" w:eastAsiaTheme="minorEastAsia" w:hAnsiTheme="minorHAnsi" w:cstheme="minorBidi"/>
              <w:noProof/>
              <w:rtl/>
            </w:rPr>
          </w:pPr>
          <w:ins w:id="57"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"_Toc517102274</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5.</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רשת בטוחה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Toc517102274 \h</w:instrText>
            </w:r>
            <w:r>
              <w:rPr>
                <w:noProof/>
                <w:webHidden/>
                <w:rtl/>
              </w:rPr>
              <w:instrText xml:space="preserve"> </w:instrText>
            </w:r>
          </w:ins>
          <w:r>
            <w:rPr>
              <w:noProof/>
              <w:webHidden/>
              <w:rtl/>
            </w:rPr>
          </w:r>
          <w:r>
            <w:rPr>
              <w:noProof/>
              <w:webHidden/>
              <w:rtl/>
            </w:rPr>
            <w:fldChar w:fldCharType="separate"/>
          </w:r>
          <w:ins w:id="58" w:author="שרה ספרין" w:date="2018-06-18T16:22:00Z">
            <w:r>
              <w:rPr>
                <w:noProof/>
                <w:webHidden/>
                <w:rtl/>
              </w:rPr>
              <w:t>14</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59" w:author="שרה ספרין" w:date="2018-06-18T16:22:00Z"/>
              <w:rFonts w:asciiTheme="minorHAnsi" w:eastAsiaTheme="minorEastAsia" w:hAnsiTheme="minorHAnsi" w:cstheme="minorBidi"/>
              <w:noProof/>
              <w:rtl/>
            </w:rPr>
          </w:pPr>
          <w:ins w:id="60"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"_Toc517102275</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נוסחאות מתמטיות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Toc517102275 \h</w:instrText>
            </w:r>
            <w:r>
              <w:rPr>
                <w:noProof/>
                <w:webHidden/>
                <w:rtl/>
              </w:rPr>
              <w:instrText xml:space="preserve"> </w:instrText>
            </w:r>
          </w:ins>
          <w:r>
            <w:rPr>
              <w:noProof/>
              <w:webHidden/>
              <w:rtl/>
            </w:rPr>
          </w:r>
          <w:r>
            <w:rPr>
              <w:noProof/>
              <w:webHidden/>
              <w:rtl/>
            </w:rPr>
            <w:fldChar w:fldCharType="separate"/>
          </w:r>
          <w:ins w:id="61"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62" w:author="שרה ספרין" w:date="2018-06-18T16:22:00Z"/>
              <w:rFonts w:asciiTheme="minorHAnsi" w:eastAsiaTheme="minorEastAsia" w:hAnsiTheme="minorHAnsi" w:cstheme="minorBidi"/>
              <w:noProof/>
              <w:rtl/>
            </w:rPr>
          </w:pPr>
          <w:ins w:id="63"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"_Toc517102276</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Toc517102276 \h</w:instrText>
            </w:r>
            <w:r>
              <w:rPr>
                <w:noProof/>
                <w:webHidden/>
                <w:rtl/>
              </w:rPr>
              <w:instrText xml:space="preserve"> </w:instrText>
            </w:r>
          </w:ins>
          <w:r>
            <w:rPr>
              <w:noProof/>
              <w:webHidden/>
              <w:rtl/>
            </w:rPr>
          </w:r>
          <w:r>
            <w:rPr>
              <w:noProof/>
              <w:webHidden/>
              <w:rtl/>
            </w:rPr>
            <w:fldChar w:fldCharType="separate"/>
          </w:r>
          <w:ins w:id="64"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65" w:author="שרה ספרין" w:date="2018-06-18T16:22:00Z"/>
              <w:rFonts w:asciiTheme="minorHAnsi" w:eastAsiaTheme="minorEastAsia" w:hAnsiTheme="minorHAnsi" w:cstheme="minorBidi"/>
              <w:noProof/>
              <w:rtl/>
            </w:rPr>
          </w:pPr>
          <w:ins w:id="66"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"_Toc517102277</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חוטים (</w:t>
            </w:r>
            <w:r w:rsidRPr="00612664">
              <w:rPr>
                <w:rStyle w:val="Hyperlink"/>
                <w:rFonts w:ascii="Segoe UI Semilight" w:eastAsia="Times New Roman" w:hAnsi="Segoe UI Semilight" w:cs="Segoe UI Semilight"/>
                <w:noProof/>
              </w:rPr>
              <w:t>threads</w:t>
            </w:r>
            <w:r w:rsidRPr="00612664">
              <w:rPr>
                <w:rStyle w:val="Hyperlink"/>
                <w:rFonts w:ascii="Segoe UI Semilight" w:eastAsia="Times New Roman" w:hAnsi="Segoe UI Semilight" w:cs="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Toc517102277 \h</w:instrText>
            </w:r>
            <w:r>
              <w:rPr>
                <w:noProof/>
                <w:webHidden/>
                <w:rtl/>
              </w:rPr>
              <w:instrText xml:space="preserve"> </w:instrText>
            </w:r>
          </w:ins>
          <w:r>
            <w:rPr>
              <w:noProof/>
              <w:webHidden/>
              <w:rtl/>
            </w:rPr>
          </w:r>
          <w:r>
            <w:rPr>
              <w:noProof/>
              <w:webHidden/>
              <w:rtl/>
            </w:rPr>
            <w:fldChar w:fldCharType="separate"/>
          </w:r>
          <w:ins w:id="67"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68" w:author="שרה ספרין" w:date="2018-06-18T16:22:00Z"/>
              <w:rFonts w:asciiTheme="minorHAnsi" w:eastAsiaTheme="minorEastAsia" w:hAnsiTheme="minorHAnsi" w:cstheme="minorBidi"/>
              <w:noProof/>
              <w:rtl/>
            </w:rPr>
          </w:pPr>
          <w:ins w:id="69"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"_Toc517102278</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Toc517102278 \h</w:instrText>
            </w:r>
            <w:r>
              <w:rPr>
                <w:noProof/>
                <w:webHidden/>
                <w:rtl/>
              </w:rPr>
              <w:instrText xml:space="preserve"> </w:instrText>
            </w:r>
          </w:ins>
          <w:r>
            <w:rPr>
              <w:noProof/>
              <w:webHidden/>
              <w:rtl/>
            </w:rPr>
          </w:r>
          <w:r>
            <w:rPr>
              <w:noProof/>
              <w:webHidden/>
              <w:rtl/>
            </w:rPr>
            <w:fldChar w:fldCharType="separate"/>
          </w:r>
          <w:ins w:id="70"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71" w:author="שרה ספרין" w:date="2018-06-18T16:22:00Z"/>
              <w:rFonts w:asciiTheme="minorHAnsi" w:eastAsiaTheme="minorEastAsia" w:hAnsiTheme="minorHAnsi" w:cstheme="minorBidi"/>
              <w:noProof/>
              <w:rtl/>
            </w:rPr>
          </w:pPr>
          <w:ins w:id="72"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"_Toc517102279</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תיאור המערכת שמומשה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Toc517102279 \h</w:instrText>
            </w:r>
            <w:r>
              <w:rPr>
                <w:noProof/>
                <w:webHidden/>
                <w:rtl/>
              </w:rPr>
              <w:instrText xml:space="preserve"> </w:instrText>
            </w:r>
          </w:ins>
          <w:r>
            <w:rPr>
              <w:noProof/>
              <w:webHidden/>
              <w:rtl/>
            </w:rPr>
          </w:r>
          <w:r>
            <w:rPr>
              <w:noProof/>
              <w:webHidden/>
              <w:rtl/>
            </w:rPr>
            <w:fldChar w:fldCharType="separate"/>
          </w:r>
          <w:ins w:id="73"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74" w:author="שרה ספרין" w:date="2018-06-18T16:22:00Z"/>
              <w:rFonts w:asciiTheme="minorHAnsi" w:eastAsiaTheme="minorEastAsia" w:hAnsiTheme="minorHAnsi" w:cstheme="minorBidi"/>
              <w:noProof/>
              <w:rtl/>
            </w:rPr>
          </w:pPr>
          <w:ins w:id="75"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"_Toc517102280</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מימוש הפרוטוקול</w:t>
            </w:r>
            <w:r w:rsidRPr="00612664">
              <w:rPr>
                <w:rStyle w:val="Hyperlink"/>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Toc517102280 \h</w:instrText>
            </w:r>
            <w:r>
              <w:rPr>
                <w:noProof/>
                <w:webHidden/>
                <w:rtl/>
              </w:rPr>
              <w:instrText xml:space="preserve"> </w:instrText>
            </w:r>
          </w:ins>
          <w:r>
            <w:rPr>
              <w:noProof/>
              <w:webHidden/>
              <w:rtl/>
            </w:rPr>
          </w:r>
          <w:r>
            <w:rPr>
              <w:noProof/>
              <w:webHidden/>
              <w:rtl/>
            </w:rPr>
            <w:fldChar w:fldCharType="separate"/>
          </w:r>
          <w:ins w:id="76" w:author="שרה ספרין" w:date="2018-06-18T16:22:00Z">
            <w:r>
              <w:rPr>
                <w:noProof/>
                <w:webHidden/>
                <w:rtl/>
              </w:rPr>
              <w:t>15</w:t>
            </w:r>
            <w:r>
              <w:rPr>
                <w:noProof/>
                <w:webHidden/>
                <w:rtl/>
              </w:rPr>
              <w:fldChar w:fldCharType="end"/>
            </w:r>
            <w:r w:rsidRPr="00612664">
              <w:rPr>
                <w:rStyle w:val="Hyperlink"/>
                <w:noProof/>
                <w:rtl/>
              </w:rPr>
              <w:fldChar w:fldCharType="end"/>
            </w:r>
          </w:ins>
        </w:p>
        <w:p w:rsidR="00CA4092" w:rsidRDefault="00CA4092">
          <w:pPr>
            <w:pStyle w:val="TOC3"/>
            <w:tabs>
              <w:tab w:val="left" w:pos="1540"/>
              <w:tab w:val="right" w:leader="dot" w:pos="8495"/>
            </w:tabs>
            <w:rPr>
              <w:ins w:id="77" w:author="שרה ספרין" w:date="2018-06-18T16:22:00Z"/>
              <w:rFonts w:asciiTheme="minorHAnsi" w:eastAsiaTheme="minorEastAsia" w:hAnsiTheme="minorHAnsi" w:cstheme="minorBidi"/>
              <w:noProof/>
              <w:rtl/>
            </w:rPr>
          </w:pPr>
          <w:ins w:id="78"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"_Toc517102281</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1.</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אתחול ומציאת מאסטר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Toc517102281 \h</w:instrText>
            </w:r>
            <w:r>
              <w:rPr>
                <w:noProof/>
                <w:webHidden/>
                <w:rtl/>
              </w:rPr>
              <w:instrText xml:space="preserve"> </w:instrText>
            </w:r>
          </w:ins>
          <w:r>
            <w:rPr>
              <w:noProof/>
              <w:webHidden/>
              <w:rtl/>
            </w:rPr>
          </w:r>
          <w:r>
            <w:rPr>
              <w:noProof/>
              <w:webHidden/>
              <w:rtl/>
            </w:rPr>
            <w:fldChar w:fldCharType="separate"/>
          </w:r>
          <w:ins w:id="79" w:author="שרה ספרין" w:date="2018-06-18T16:22:00Z">
            <w:r>
              <w:rPr>
                <w:noProof/>
                <w:webHidden/>
                <w:rtl/>
              </w:rPr>
              <w:t>16</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80" w:author="שרה ספרין" w:date="2018-06-18T16:22:00Z"/>
              <w:rFonts w:asciiTheme="minorHAnsi" w:eastAsiaTheme="minorEastAsia" w:hAnsiTheme="minorHAnsi" w:cstheme="minorBidi"/>
              <w:noProof/>
              <w:rtl/>
            </w:rPr>
          </w:pPr>
          <w:ins w:id="81"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"_Toc517102282</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2. חישוב גודל מאגר המפתחות ויצירתו</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Toc517102282 \h</w:instrText>
            </w:r>
            <w:r>
              <w:rPr>
                <w:noProof/>
                <w:webHidden/>
                <w:rtl/>
              </w:rPr>
              <w:instrText xml:space="preserve"> </w:instrText>
            </w:r>
          </w:ins>
          <w:r>
            <w:rPr>
              <w:noProof/>
              <w:webHidden/>
              <w:rtl/>
            </w:rPr>
          </w:r>
          <w:r>
            <w:rPr>
              <w:noProof/>
              <w:webHidden/>
              <w:rtl/>
            </w:rPr>
            <w:fldChar w:fldCharType="separate"/>
          </w:r>
          <w:ins w:id="82" w:author="שרה ספרין" w:date="2018-06-18T16:22:00Z">
            <w:r>
              <w:rPr>
                <w:noProof/>
                <w:webHidden/>
                <w:rtl/>
              </w:rPr>
              <w:t>17</w:t>
            </w:r>
            <w:r>
              <w:rPr>
                <w:noProof/>
                <w:webHidden/>
                <w:rtl/>
              </w:rPr>
              <w:fldChar w:fldCharType="end"/>
            </w:r>
            <w:r w:rsidRPr="00612664">
              <w:rPr>
                <w:rStyle w:val="Hyperlink"/>
                <w:noProof/>
                <w:rtl/>
              </w:rPr>
              <w:fldChar w:fldCharType="end"/>
            </w:r>
          </w:ins>
        </w:p>
        <w:p w:rsidR="00CA4092" w:rsidRDefault="00CA4092">
          <w:pPr>
            <w:pStyle w:val="TOC3"/>
            <w:tabs>
              <w:tab w:val="left" w:pos="1540"/>
              <w:tab w:val="right" w:leader="dot" w:pos="8495"/>
            </w:tabs>
            <w:rPr>
              <w:ins w:id="83" w:author="שרה ספרין" w:date="2018-06-18T16:22:00Z"/>
              <w:rFonts w:asciiTheme="minorHAnsi" w:eastAsiaTheme="minorEastAsia" w:hAnsiTheme="minorHAnsi" w:cstheme="minorBidi"/>
              <w:noProof/>
              <w:rtl/>
            </w:rPr>
          </w:pPr>
          <w:ins w:id="84"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"_Toc517102283</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Pr>
              <w:t>3.</w:t>
            </w:r>
            <w:r>
              <w:rPr>
                <w:rFonts w:asciiTheme="minorHAnsi" w:eastAsiaTheme="minorEastAsia" w:hAnsiTheme="minorHAnsi" w:cstheme="minorBidi"/>
                <w:noProof/>
                <w:rtl/>
              </w:rPr>
              <w:tab/>
            </w:r>
            <w:r w:rsidRPr="00612664">
              <w:rPr>
                <w:rStyle w:val="Hyperlink"/>
                <w:rFonts w:ascii="Segoe UI Semilight" w:eastAsia="Times New Roman" w:hAnsi="Segoe UI Semilight" w:cs="Segoe UI Semilight"/>
                <w:noProof/>
                <w:rtl/>
              </w:rPr>
              <w:t>שליחת מפתחות באופן מוצפן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Toc517102283 \h</w:instrText>
            </w:r>
            <w:r>
              <w:rPr>
                <w:noProof/>
                <w:webHidden/>
                <w:rtl/>
              </w:rPr>
              <w:instrText xml:space="preserve"> </w:instrText>
            </w:r>
          </w:ins>
          <w:r>
            <w:rPr>
              <w:noProof/>
              <w:webHidden/>
              <w:rtl/>
            </w:rPr>
          </w:r>
          <w:r>
            <w:rPr>
              <w:noProof/>
              <w:webHidden/>
              <w:rtl/>
            </w:rPr>
            <w:fldChar w:fldCharType="separate"/>
          </w:r>
          <w:ins w:id="85" w:author="שרה ספרין" w:date="2018-06-18T16:22:00Z">
            <w:r>
              <w:rPr>
                <w:noProof/>
                <w:webHidden/>
                <w:rtl/>
              </w:rPr>
              <w:t>17</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86" w:author="שרה ספרין" w:date="2018-06-18T16:22:00Z"/>
              <w:rFonts w:asciiTheme="minorHAnsi" w:eastAsiaTheme="minorEastAsia" w:hAnsiTheme="minorHAnsi" w:cstheme="minorBidi"/>
              <w:noProof/>
              <w:rtl/>
            </w:rPr>
          </w:pPr>
          <w:ins w:id="87" w:author="שרה ספרין" w:date="2018-06-18T16:22:00Z">
            <w:r w:rsidRPr="00612664">
              <w:rPr>
                <w:rStyle w:val="Hyperlink"/>
                <w:noProof/>
                <w:rtl/>
              </w:rPr>
              <w:lastRenderedPageBreak/>
              <w:fldChar w:fldCharType="begin"/>
            </w:r>
            <w:r w:rsidRPr="00612664">
              <w:rPr>
                <w:rStyle w:val="Hyperlink"/>
                <w:noProof/>
                <w:rtl/>
              </w:rPr>
              <w:instrText xml:space="preserve"> </w:instrText>
            </w:r>
            <w:r>
              <w:rPr>
                <w:noProof/>
              </w:rPr>
              <w:instrText>HYPERLINK \l "_Toc517102284</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נוסחאות מתמטיות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Toc517102284 \h</w:instrText>
            </w:r>
            <w:r>
              <w:rPr>
                <w:noProof/>
                <w:webHidden/>
                <w:rtl/>
              </w:rPr>
              <w:instrText xml:space="preserve"> </w:instrText>
            </w:r>
          </w:ins>
          <w:r>
            <w:rPr>
              <w:noProof/>
              <w:webHidden/>
              <w:rtl/>
            </w:rPr>
          </w:r>
          <w:r>
            <w:rPr>
              <w:noProof/>
              <w:webHidden/>
              <w:rtl/>
            </w:rPr>
            <w:fldChar w:fldCharType="separate"/>
          </w:r>
          <w:ins w:id="88"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89" w:author="שרה ספרין" w:date="2018-06-18T16:22:00Z"/>
              <w:rFonts w:asciiTheme="minorHAnsi" w:eastAsiaTheme="minorEastAsia" w:hAnsiTheme="minorHAnsi" w:cstheme="minorBidi"/>
              <w:noProof/>
              <w:rtl/>
            </w:rPr>
          </w:pPr>
          <w:ins w:id="90"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"_Toc517102285</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Toc517102285 \h</w:instrText>
            </w:r>
            <w:r>
              <w:rPr>
                <w:noProof/>
                <w:webHidden/>
                <w:rtl/>
              </w:rPr>
              <w:instrText xml:space="preserve"> </w:instrText>
            </w:r>
          </w:ins>
          <w:r>
            <w:rPr>
              <w:noProof/>
              <w:webHidden/>
              <w:rtl/>
            </w:rPr>
          </w:r>
          <w:r>
            <w:rPr>
              <w:noProof/>
              <w:webHidden/>
              <w:rtl/>
            </w:rPr>
            <w:fldChar w:fldCharType="separate"/>
          </w:r>
          <w:ins w:id="91"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92" w:author="שרה ספרין" w:date="2018-06-18T16:22:00Z"/>
              <w:rFonts w:asciiTheme="minorHAnsi" w:eastAsiaTheme="minorEastAsia" w:hAnsiTheme="minorHAnsi" w:cstheme="minorBidi"/>
              <w:noProof/>
              <w:rtl/>
            </w:rPr>
          </w:pPr>
          <w:ins w:id="93"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"_Toc517102286</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חוטים (</w:t>
            </w:r>
            <w:r w:rsidRPr="00612664">
              <w:rPr>
                <w:rStyle w:val="Hyperlink"/>
                <w:rFonts w:ascii="Segoe UI Semilight" w:eastAsia="Times New Roman" w:hAnsi="Segoe UI Semilight" w:cs="Segoe UI Semilight"/>
                <w:noProof/>
              </w:rPr>
              <w:t>threads</w:t>
            </w:r>
            <w:r w:rsidRPr="00612664">
              <w:rPr>
                <w:rStyle w:val="Hyperlink"/>
                <w:rFonts w:ascii="Segoe UI Semilight" w:eastAsia="Times New Roman" w:hAnsi="Segoe UI Semilight" w:cs="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Toc517102286 \h</w:instrText>
            </w:r>
            <w:r>
              <w:rPr>
                <w:noProof/>
                <w:webHidden/>
                <w:rtl/>
              </w:rPr>
              <w:instrText xml:space="preserve"> </w:instrText>
            </w:r>
          </w:ins>
          <w:r>
            <w:rPr>
              <w:noProof/>
              <w:webHidden/>
              <w:rtl/>
            </w:rPr>
          </w:r>
          <w:r>
            <w:rPr>
              <w:noProof/>
              <w:webHidden/>
              <w:rtl/>
            </w:rPr>
            <w:fldChar w:fldCharType="separate"/>
          </w:r>
          <w:ins w:id="94"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3"/>
            <w:tabs>
              <w:tab w:val="right" w:leader="dot" w:pos="8495"/>
            </w:tabs>
            <w:rPr>
              <w:ins w:id="95" w:author="שרה ספרין" w:date="2018-06-18T16:22:00Z"/>
              <w:rFonts w:asciiTheme="minorHAnsi" w:eastAsiaTheme="minorEastAsia" w:hAnsiTheme="minorHAnsi" w:cstheme="minorBidi"/>
              <w:noProof/>
              <w:rtl/>
            </w:rPr>
          </w:pPr>
          <w:ins w:id="96"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"_Toc517102287</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eastAsia="Times New Roman" w:hAnsi="Segoe UI Semilight" w:cs="Segoe UI Semilight"/>
                <w:noProof/>
                <w:rtl/>
              </w:rPr>
              <w:t>מכשירים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Toc517102287 \h</w:instrText>
            </w:r>
            <w:r>
              <w:rPr>
                <w:noProof/>
                <w:webHidden/>
                <w:rtl/>
              </w:rPr>
              <w:instrText xml:space="preserve"> </w:instrText>
            </w:r>
          </w:ins>
          <w:r>
            <w:rPr>
              <w:noProof/>
              <w:webHidden/>
              <w:rtl/>
            </w:rPr>
          </w:r>
          <w:r>
            <w:rPr>
              <w:noProof/>
              <w:webHidden/>
              <w:rtl/>
            </w:rPr>
            <w:fldChar w:fldCharType="separate"/>
          </w:r>
          <w:ins w:id="97"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1"/>
            <w:rPr>
              <w:ins w:id="98" w:author="שרה ספרין" w:date="2018-06-18T16:22:00Z"/>
              <w:rFonts w:asciiTheme="minorHAnsi" w:eastAsiaTheme="minorEastAsia" w:hAnsiTheme="minorHAnsi" w:cstheme="minorBidi"/>
              <w:sz w:val="22"/>
              <w:szCs w:val="22"/>
              <w:rtl/>
            </w:rPr>
          </w:pPr>
          <w:ins w:id="99" w:author="שרה ספרין" w:date="2018-06-18T16:22:00Z">
            <w:r w:rsidRPr="00612664">
              <w:rPr>
                <w:rStyle w:val="Hyperlink"/>
                <w:rtl/>
              </w:rPr>
              <w:fldChar w:fldCharType="begin"/>
            </w:r>
            <w:r w:rsidRPr="00612664">
              <w:rPr>
                <w:rStyle w:val="Hyperlink"/>
                <w:rtl/>
              </w:rPr>
              <w:instrText xml:space="preserve"> </w:instrText>
            </w:r>
            <w:r>
              <w:instrText>HYPERLINK \l "_Toc517102288</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תוכנית בדיקות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Toc517102288 \h</w:instrText>
            </w:r>
            <w:r>
              <w:rPr>
                <w:webHidden/>
                <w:rtl/>
              </w:rPr>
              <w:instrText xml:space="preserve"> </w:instrText>
            </w:r>
          </w:ins>
          <w:r>
            <w:rPr>
              <w:webHidden/>
              <w:rtl/>
            </w:rPr>
          </w:r>
          <w:r>
            <w:rPr>
              <w:webHidden/>
              <w:rtl/>
            </w:rPr>
            <w:fldChar w:fldCharType="separate"/>
          </w:r>
          <w:ins w:id="100" w:author="שרה ספרין" w:date="2018-06-18T16:22:00Z">
            <w:r>
              <w:rPr>
                <w:webHidden/>
                <w:rtl/>
              </w:rPr>
              <w:t>20</w:t>
            </w:r>
            <w:r>
              <w:rPr>
                <w:webHidden/>
                <w:rtl/>
              </w:rPr>
              <w:fldChar w:fldCharType="end"/>
            </w:r>
            <w:r w:rsidRPr="00612664">
              <w:rPr>
                <w:rStyle w:val="Hyperlink"/>
                <w:rtl/>
              </w:rPr>
              <w:fldChar w:fldCharType="end"/>
            </w:r>
          </w:ins>
        </w:p>
        <w:p w:rsidR="00CA4092" w:rsidRDefault="00CA4092">
          <w:pPr>
            <w:pStyle w:val="TOC2"/>
            <w:tabs>
              <w:tab w:val="right" w:leader="dot" w:pos="8495"/>
            </w:tabs>
            <w:rPr>
              <w:ins w:id="101" w:author="שרה ספרין" w:date="2018-06-18T16:22:00Z"/>
              <w:rFonts w:asciiTheme="minorHAnsi" w:eastAsiaTheme="minorEastAsia" w:hAnsiTheme="minorHAnsi" w:cstheme="minorBidi"/>
              <w:noProof/>
              <w:rtl/>
            </w:rPr>
          </w:pPr>
          <w:ins w:id="102"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"_Toc517102289</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בדיקות פונקציונליות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Toc517102289 \h</w:instrText>
            </w:r>
            <w:r>
              <w:rPr>
                <w:noProof/>
                <w:webHidden/>
                <w:rtl/>
              </w:rPr>
              <w:instrText xml:space="preserve"> </w:instrText>
            </w:r>
          </w:ins>
          <w:r>
            <w:rPr>
              <w:noProof/>
              <w:webHidden/>
              <w:rtl/>
            </w:rPr>
          </w:r>
          <w:r>
            <w:rPr>
              <w:noProof/>
              <w:webHidden/>
              <w:rtl/>
            </w:rPr>
            <w:fldChar w:fldCharType="separate"/>
          </w:r>
          <w:ins w:id="103"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04" w:author="שרה ספרין" w:date="2018-06-18T16:22:00Z"/>
              <w:rFonts w:asciiTheme="minorHAnsi" w:eastAsiaTheme="minorEastAsia" w:hAnsiTheme="minorHAnsi" w:cstheme="minorBidi"/>
              <w:noProof/>
              <w:rtl/>
            </w:rPr>
          </w:pPr>
          <w:ins w:id="105"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"_Toc517102290</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בדיקות מערכת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Toc517102290 \h</w:instrText>
            </w:r>
            <w:r>
              <w:rPr>
                <w:noProof/>
                <w:webHidden/>
                <w:rtl/>
              </w:rPr>
              <w:instrText xml:space="preserve"> </w:instrText>
            </w:r>
          </w:ins>
          <w:r>
            <w:rPr>
              <w:noProof/>
              <w:webHidden/>
              <w:rtl/>
            </w:rPr>
          </w:r>
          <w:r>
            <w:rPr>
              <w:noProof/>
              <w:webHidden/>
              <w:rtl/>
            </w:rPr>
            <w:fldChar w:fldCharType="separate"/>
          </w:r>
          <w:ins w:id="106" w:author="שרה ספרין" w:date="2018-06-18T16:22:00Z">
            <w:r>
              <w:rPr>
                <w:noProof/>
                <w:webHidden/>
                <w:rtl/>
              </w:rPr>
              <w:t>20</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07" w:author="שרה ספרין" w:date="2018-06-18T16:22:00Z"/>
              <w:rFonts w:asciiTheme="minorHAnsi" w:eastAsiaTheme="minorEastAsia" w:hAnsiTheme="minorHAnsi" w:cstheme="minorBidi"/>
              <w:noProof/>
              <w:rtl/>
            </w:rPr>
          </w:pPr>
          <w:ins w:id="108"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"_Toc517102291</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בדיקות תאימות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Toc517102291 \h</w:instrText>
            </w:r>
            <w:r>
              <w:rPr>
                <w:noProof/>
                <w:webHidden/>
                <w:rtl/>
              </w:rPr>
              <w:instrText xml:space="preserve"> </w:instrText>
            </w:r>
          </w:ins>
          <w:r>
            <w:rPr>
              <w:noProof/>
              <w:webHidden/>
              <w:rtl/>
            </w:rPr>
          </w:r>
          <w:r>
            <w:rPr>
              <w:noProof/>
              <w:webHidden/>
              <w:rtl/>
            </w:rPr>
            <w:fldChar w:fldCharType="separate"/>
          </w:r>
          <w:ins w:id="109" w:author="שרה ספרין" w:date="2018-06-18T16:22:00Z">
            <w:r>
              <w:rPr>
                <w:noProof/>
                <w:webHidden/>
                <w:rtl/>
              </w:rPr>
              <w:t>21</w:t>
            </w:r>
            <w:r>
              <w:rPr>
                <w:noProof/>
                <w:webHidden/>
                <w:rtl/>
              </w:rPr>
              <w:fldChar w:fldCharType="end"/>
            </w:r>
            <w:r w:rsidRPr="00612664">
              <w:rPr>
                <w:rStyle w:val="Hyperlink"/>
                <w:noProof/>
                <w:rtl/>
              </w:rPr>
              <w:fldChar w:fldCharType="end"/>
            </w:r>
          </w:ins>
        </w:p>
        <w:p w:rsidR="00CA4092" w:rsidRDefault="00CA4092">
          <w:pPr>
            <w:pStyle w:val="TOC2"/>
            <w:tabs>
              <w:tab w:val="right" w:leader="dot" w:pos="8495"/>
            </w:tabs>
            <w:rPr>
              <w:ins w:id="110" w:author="שרה ספרין" w:date="2018-06-18T16:22:00Z"/>
              <w:rFonts w:asciiTheme="minorHAnsi" w:eastAsiaTheme="minorEastAsia" w:hAnsiTheme="minorHAnsi" w:cstheme="minorBidi"/>
              <w:noProof/>
              <w:rtl/>
            </w:rPr>
          </w:pPr>
          <w:ins w:id="111"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"_Toc517102292</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בדיקות תחזוקה (</w:t>
            </w:r>
            <w:r w:rsidRPr="00612664">
              <w:rPr>
                <w:rStyle w:val="Hyperlink"/>
                <w:rFonts w:ascii="Segoe UI Semilight" w:hAnsi="Segoe UI Semilight" w:cs="Segoe UI Semilight"/>
                <w:noProof/>
              </w:rPr>
              <w:t>Maintainability</w:t>
            </w:r>
            <w:r w:rsidRPr="00612664">
              <w:rPr>
                <w:rStyle w:val="Hyperlink"/>
                <w:rFonts w:ascii="Segoe UI Semilight" w:hAnsi="Segoe UI Semilight" w:cs="Segoe UI Semilight"/>
                <w:noProof/>
                <w:rtl/>
              </w:rPr>
              <w: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Toc517102292 \h</w:instrText>
            </w:r>
            <w:r>
              <w:rPr>
                <w:noProof/>
                <w:webHidden/>
                <w:rtl/>
              </w:rPr>
              <w:instrText xml:space="preserve"> </w:instrText>
            </w:r>
          </w:ins>
          <w:r>
            <w:rPr>
              <w:noProof/>
              <w:webHidden/>
              <w:rtl/>
            </w:rPr>
          </w:r>
          <w:r>
            <w:rPr>
              <w:noProof/>
              <w:webHidden/>
              <w:rtl/>
            </w:rPr>
            <w:fldChar w:fldCharType="separate"/>
          </w:r>
          <w:ins w:id="112" w:author="שרה ספרין" w:date="2018-06-18T16:22:00Z">
            <w:r>
              <w:rPr>
                <w:noProof/>
                <w:webHidden/>
                <w:rtl/>
              </w:rPr>
              <w:t>21</w:t>
            </w:r>
            <w:r>
              <w:rPr>
                <w:noProof/>
                <w:webHidden/>
                <w:rtl/>
              </w:rPr>
              <w:fldChar w:fldCharType="end"/>
            </w:r>
            <w:r w:rsidRPr="00612664">
              <w:rPr>
                <w:rStyle w:val="Hyperlink"/>
                <w:noProof/>
                <w:rtl/>
              </w:rPr>
              <w:fldChar w:fldCharType="end"/>
            </w:r>
          </w:ins>
        </w:p>
        <w:p w:rsidR="00CA4092" w:rsidRDefault="00CA4092">
          <w:pPr>
            <w:pStyle w:val="TOC1"/>
            <w:rPr>
              <w:ins w:id="113" w:author="שרה ספרין" w:date="2018-06-18T16:22:00Z"/>
              <w:rFonts w:asciiTheme="minorHAnsi" w:eastAsiaTheme="minorEastAsia" w:hAnsiTheme="minorHAnsi" w:cstheme="minorBidi"/>
              <w:sz w:val="22"/>
              <w:szCs w:val="22"/>
              <w:rtl/>
            </w:rPr>
          </w:pPr>
          <w:ins w:id="114" w:author="שרה ספרין" w:date="2018-06-18T16:22:00Z">
            <w:r w:rsidRPr="00612664">
              <w:rPr>
                <w:rStyle w:val="Hyperlink"/>
                <w:rtl/>
              </w:rPr>
              <w:fldChar w:fldCharType="begin"/>
            </w:r>
            <w:r w:rsidRPr="00612664">
              <w:rPr>
                <w:rStyle w:val="Hyperlink"/>
                <w:rtl/>
              </w:rPr>
              <w:instrText xml:space="preserve"> </w:instrText>
            </w:r>
            <w:r>
              <w:instrText>HYPERLINK \l "_Toc517102293</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Fonts w:eastAsia="Times New Roman"/>
                <w:rtl/>
              </w:rPr>
              <w:t>מסקנות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Toc517102293 \h</w:instrText>
            </w:r>
            <w:r>
              <w:rPr>
                <w:webHidden/>
                <w:rtl/>
              </w:rPr>
              <w:instrText xml:space="preserve"> </w:instrText>
            </w:r>
          </w:ins>
          <w:r>
            <w:rPr>
              <w:webHidden/>
              <w:rtl/>
            </w:rPr>
          </w:r>
          <w:r>
            <w:rPr>
              <w:webHidden/>
              <w:rtl/>
            </w:rPr>
            <w:fldChar w:fldCharType="separate"/>
          </w:r>
          <w:ins w:id="115" w:author="שרה ספרין" w:date="2018-06-18T16:22:00Z">
            <w:r>
              <w:rPr>
                <w:webHidden/>
                <w:rtl/>
              </w:rPr>
              <w:t>21</w:t>
            </w:r>
            <w:r>
              <w:rPr>
                <w:webHidden/>
                <w:rtl/>
              </w:rPr>
              <w:fldChar w:fldCharType="end"/>
            </w:r>
            <w:r w:rsidRPr="00612664">
              <w:rPr>
                <w:rStyle w:val="Hyperlink"/>
                <w:rtl/>
              </w:rPr>
              <w:fldChar w:fldCharType="end"/>
            </w:r>
          </w:ins>
        </w:p>
        <w:p w:rsidR="00CA4092" w:rsidRDefault="00CA4092">
          <w:pPr>
            <w:pStyle w:val="TOC1"/>
            <w:rPr>
              <w:ins w:id="116" w:author="שרה ספרין" w:date="2018-06-18T16:22:00Z"/>
              <w:rFonts w:asciiTheme="minorHAnsi" w:eastAsiaTheme="minorEastAsia" w:hAnsiTheme="minorHAnsi" w:cstheme="minorBidi"/>
              <w:sz w:val="22"/>
              <w:szCs w:val="22"/>
              <w:rtl/>
            </w:rPr>
          </w:pPr>
          <w:ins w:id="117" w:author="שרה ספרין" w:date="2018-06-18T16:22:00Z">
            <w:r w:rsidRPr="00612664">
              <w:rPr>
                <w:rStyle w:val="Hyperlink"/>
                <w:rtl/>
              </w:rPr>
              <w:fldChar w:fldCharType="begin"/>
            </w:r>
            <w:r w:rsidRPr="00612664">
              <w:rPr>
                <w:rStyle w:val="Hyperlink"/>
                <w:rtl/>
              </w:rPr>
              <w:instrText xml:space="preserve"> </w:instrText>
            </w:r>
            <w:r>
              <w:instrText>HYPERLINK \l "_Toc517102294</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סקירת עבודות דומות בספרות והשוואה</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Toc517102294 \h</w:instrText>
            </w:r>
            <w:r>
              <w:rPr>
                <w:webHidden/>
                <w:rtl/>
              </w:rPr>
              <w:instrText xml:space="preserve"> </w:instrText>
            </w:r>
          </w:ins>
          <w:r>
            <w:rPr>
              <w:webHidden/>
              <w:rtl/>
            </w:rPr>
          </w:r>
          <w:r>
            <w:rPr>
              <w:webHidden/>
              <w:rtl/>
            </w:rPr>
            <w:fldChar w:fldCharType="separate"/>
          </w:r>
          <w:ins w:id="118" w:author="שרה ספרין" w:date="2018-06-18T16:22:00Z">
            <w:r>
              <w:rPr>
                <w:webHidden/>
                <w:rtl/>
              </w:rPr>
              <w:t>21</w:t>
            </w:r>
            <w:r>
              <w:rPr>
                <w:webHidden/>
                <w:rtl/>
              </w:rPr>
              <w:fldChar w:fldCharType="end"/>
            </w:r>
            <w:r w:rsidRPr="00612664">
              <w:rPr>
                <w:rStyle w:val="Hyperlink"/>
                <w:rtl/>
              </w:rPr>
              <w:fldChar w:fldCharType="end"/>
            </w:r>
          </w:ins>
        </w:p>
        <w:p w:rsidR="00CA4092" w:rsidRDefault="00CA4092">
          <w:pPr>
            <w:pStyle w:val="TOC1"/>
            <w:rPr>
              <w:ins w:id="119" w:author="שרה ספרין" w:date="2018-06-18T16:22:00Z"/>
              <w:rFonts w:asciiTheme="minorHAnsi" w:eastAsiaTheme="minorEastAsia" w:hAnsiTheme="minorHAnsi" w:cstheme="minorBidi"/>
              <w:sz w:val="22"/>
              <w:szCs w:val="22"/>
              <w:rtl/>
            </w:rPr>
          </w:pPr>
          <w:ins w:id="120" w:author="שרה ספרין" w:date="2018-06-18T16:22:00Z">
            <w:r w:rsidRPr="00612664">
              <w:rPr>
                <w:rStyle w:val="Hyperlink"/>
                <w:rtl/>
              </w:rPr>
              <w:fldChar w:fldCharType="begin"/>
            </w:r>
            <w:r w:rsidRPr="00612664">
              <w:rPr>
                <w:rStyle w:val="Hyperlink"/>
                <w:rtl/>
              </w:rPr>
              <w:instrText xml:space="preserve"> </w:instrText>
            </w:r>
            <w:r>
              <w:instrText>HYPERLINK \l "_Toc517102295</w:instrText>
            </w:r>
            <w:r>
              <w:rPr>
                <w:rtl/>
              </w:rPr>
              <w:instrText>"</w:instrText>
            </w:r>
            <w:r w:rsidRPr="00612664">
              <w:rPr>
                <w:rStyle w:val="Hyperlink"/>
                <w:rtl/>
              </w:rPr>
              <w:instrText xml:space="preserve"> </w:instrText>
            </w:r>
            <w:r w:rsidRPr="00612664">
              <w:rPr>
                <w:rStyle w:val="Hyperlink"/>
                <w:rtl/>
              </w:rPr>
              <w:fldChar w:fldCharType="separate"/>
            </w:r>
            <w:r w:rsidRPr="00612664">
              <w:rPr>
                <w:rStyle w:val="Hyperlink"/>
                <w:rtl/>
              </w:rPr>
              <w:t>נספחים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Toc517102295 \h</w:instrText>
            </w:r>
            <w:r>
              <w:rPr>
                <w:webHidden/>
                <w:rtl/>
              </w:rPr>
              <w:instrText xml:space="preserve"> </w:instrText>
            </w:r>
          </w:ins>
          <w:r>
            <w:rPr>
              <w:webHidden/>
              <w:rtl/>
            </w:rPr>
          </w:r>
          <w:r>
            <w:rPr>
              <w:webHidden/>
              <w:rtl/>
            </w:rPr>
            <w:fldChar w:fldCharType="separate"/>
          </w:r>
          <w:ins w:id="121" w:author="שרה ספרין" w:date="2018-06-18T16:22:00Z">
            <w:r>
              <w:rPr>
                <w:webHidden/>
                <w:rtl/>
              </w:rPr>
              <w:t>23</w:t>
            </w:r>
            <w:r>
              <w:rPr>
                <w:webHidden/>
                <w:rtl/>
              </w:rPr>
              <w:fldChar w:fldCharType="end"/>
            </w:r>
            <w:r w:rsidRPr="00612664">
              <w:rPr>
                <w:rStyle w:val="Hyperlink"/>
                <w:rtl/>
              </w:rPr>
              <w:fldChar w:fldCharType="end"/>
            </w:r>
          </w:ins>
        </w:p>
        <w:p w:rsidR="00CA4092" w:rsidRDefault="00CA4092">
          <w:pPr>
            <w:pStyle w:val="TOC2"/>
            <w:tabs>
              <w:tab w:val="left" w:pos="1320"/>
              <w:tab w:val="right" w:leader="dot" w:pos="8495"/>
            </w:tabs>
            <w:rPr>
              <w:ins w:id="122" w:author="שרה ספרין" w:date="2018-06-18T16:22:00Z"/>
              <w:rFonts w:asciiTheme="minorHAnsi" w:eastAsiaTheme="minorEastAsia" w:hAnsiTheme="minorHAnsi" w:cstheme="minorBidi"/>
              <w:noProof/>
              <w:rtl/>
            </w:rPr>
          </w:pPr>
          <w:ins w:id="123"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"_Toc517102296</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א.</w:t>
            </w:r>
            <w:r>
              <w:rPr>
                <w:rFonts w:asciiTheme="minorHAnsi" w:eastAsiaTheme="minorEastAsia" w:hAnsiTheme="minorHAnsi" w:cstheme="minorBidi"/>
                <w:noProof/>
                <w:rtl/>
              </w:rPr>
              <w:tab/>
            </w:r>
            <w:r w:rsidRPr="00612664">
              <w:rPr>
                <w:rStyle w:val="Hyperlink"/>
                <w:rFonts w:ascii="Segoe UI Semilight" w:hAnsi="Segoe UI Semilight" w:cs="Segoe UI Semilight"/>
                <w:noProof/>
                <w:rtl/>
              </w:rPr>
              <w:t>רשימת ספרות \ ביבליוגרפיה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Toc517102296 \h</w:instrText>
            </w:r>
            <w:r>
              <w:rPr>
                <w:noProof/>
                <w:webHidden/>
                <w:rtl/>
              </w:rPr>
              <w:instrText xml:space="preserve"> </w:instrText>
            </w:r>
          </w:ins>
          <w:r>
            <w:rPr>
              <w:noProof/>
              <w:webHidden/>
              <w:rtl/>
            </w:rPr>
          </w:r>
          <w:r>
            <w:rPr>
              <w:noProof/>
              <w:webHidden/>
              <w:rtl/>
            </w:rPr>
            <w:fldChar w:fldCharType="separate"/>
          </w:r>
          <w:ins w:id="124" w:author="שרה ספרין" w:date="2018-06-18T16:22:00Z">
            <w:r>
              <w:rPr>
                <w:noProof/>
                <w:webHidden/>
                <w:rtl/>
              </w:rPr>
              <w:t>23</w:t>
            </w:r>
            <w:r>
              <w:rPr>
                <w:noProof/>
                <w:webHidden/>
                <w:rtl/>
              </w:rPr>
              <w:fldChar w:fldCharType="end"/>
            </w:r>
            <w:r w:rsidRPr="00612664">
              <w:rPr>
                <w:rStyle w:val="Hyperlink"/>
                <w:noProof/>
                <w:rtl/>
              </w:rPr>
              <w:fldChar w:fldCharType="end"/>
            </w:r>
          </w:ins>
        </w:p>
        <w:p w:rsidR="00CA4092" w:rsidRDefault="00CA4092">
          <w:pPr>
            <w:pStyle w:val="TOC2"/>
            <w:tabs>
              <w:tab w:val="left" w:pos="1320"/>
              <w:tab w:val="right" w:leader="dot" w:pos="8495"/>
            </w:tabs>
            <w:rPr>
              <w:ins w:id="125" w:author="שרה ספרין" w:date="2018-06-18T16:22:00Z"/>
              <w:rFonts w:asciiTheme="minorHAnsi" w:eastAsiaTheme="minorEastAsia" w:hAnsiTheme="minorHAnsi" w:cstheme="minorBidi"/>
              <w:noProof/>
              <w:rtl/>
            </w:rPr>
          </w:pPr>
          <w:ins w:id="126" w:author="שרה ספרין" w:date="2018-06-18T16:22:00Z">
            <w:r w:rsidRPr="00612664">
              <w:rPr>
                <w:rStyle w:val="Hyperlink"/>
                <w:noProof/>
                <w:rtl/>
              </w:rPr>
              <w:fldChar w:fldCharType="begin"/>
            </w:r>
            <w:r w:rsidRPr="00612664">
              <w:rPr>
                <w:rStyle w:val="Hyperlink"/>
                <w:noProof/>
                <w:rtl/>
              </w:rPr>
              <w:instrText xml:space="preserve"> </w:instrText>
            </w:r>
            <w:r>
              <w:rPr>
                <w:noProof/>
              </w:rPr>
              <w:instrText>HYPERLINK \l "_Toc517102297</w:instrText>
            </w:r>
            <w:r>
              <w:rPr>
                <w:noProof/>
                <w:rtl/>
              </w:rPr>
              <w:instrText>"</w:instrText>
            </w:r>
            <w:r w:rsidRPr="00612664">
              <w:rPr>
                <w:rStyle w:val="Hyperlink"/>
                <w:noProof/>
                <w:rtl/>
              </w:rPr>
              <w:instrText xml:space="preserve"> </w:instrText>
            </w:r>
            <w:r w:rsidRPr="00612664">
              <w:rPr>
                <w:rStyle w:val="Hyperlink"/>
                <w:noProof/>
                <w:rtl/>
              </w:rPr>
              <w:fldChar w:fldCharType="separate"/>
            </w:r>
            <w:r w:rsidRPr="00612664">
              <w:rPr>
                <w:rStyle w:val="Hyperlink"/>
                <w:rFonts w:ascii="Segoe UI Semilight" w:hAnsi="Segoe UI Semilight" w:cs="Segoe UI Semilight"/>
                <w:noProof/>
                <w:rtl/>
              </w:rPr>
              <w:t>ב.</w:t>
            </w:r>
            <w:r>
              <w:rPr>
                <w:rFonts w:asciiTheme="minorHAnsi" w:eastAsiaTheme="minorEastAsia" w:hAnsiTheme="minorHAnsi" w:cstheme="minorBidi"/>
                <w:noProof/>
                <w:rtl/>
              </w:rPr>
              <w:tab/>
            </w:r>
            <w:r w:rsidRPr="00612664">
              <w:rPr>
                <w:rStyle w:val="Hyperlink"/>
                <w:rFonts w:ascii="Segoe UI Semilight" w:hAnsi="Segoe UI Semilight" w:cs="Segoe UI Semilight"/>
                <w:noProof/>
                <w:rtl/>
              </w:rPr>
              <w:t>תרשימים וטבלאות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Toc517102297 \h</w:instrText>
            </w:r>
            <w:r>
              <w:rPr>
                <w:noProof/>
                <w:webHidden/>
                <w:rtl/>
              </w:rPr>
              <w:instrText xml:space="preserve"> </w:instrText>
            </w:r>
          </w:ins>
          <w:r>
            <w:rPr>
              <w:noProof/>
              <w:webHidden/>
              <w:rtl/>
            </w:rPr>
          </w:r>
          <w:r>
            <w:rPr>
              <w:noProof/>
              <w:webHidden/>
              <w:rtl/>
            </w:rPr>
            <w:fldChar w:fldCharType="separate"/>
          </w:r>
          <w:ins w:id="127" w:author="שרה ספרין" w:date="2018-06-18T16:22:00Z">
            <w:r>
              <w:rPr>
                <w:noProof/>
                <w:webHidden/>
                <w:rtl/>
              </w:rPr>
              <w:t>23</w:t>
            </w:r>
            <w:r>
              <w:rPr>
                <w:noProof/>
                <w:webHidden/>
                <w:rtl/>
              </w:rPr>
              <w:fldChar w:fldCharType="end"/>
            </w:r>
            <w:r w:rsidRPr="00612664">
              <w:rPr>
                <w:rStyle w:val="Hyperlink"/>
                <w:noProof/>
                <w:rtl/>
              </w:rPr>
              <w:fldChar w:fldCharType="end"/>
            </w:r>
          </w:ins>
        </w:p>
        <w:p w:rsidR="009B08C5" w:rsidDel="003C0AD3" w:rsidRDefault="009B08C5">
          <w:pPr>
            <w:pStyle w:val="TOC1"/>
            <w:rPr>
              <w:del w:id="128" w:author="שרה ספרין" w:date="2018-06-18T16:01:00Z"/>
              <w:rFonts w:asciiTheme="minorHAnsi" w:eastAsiaTheme="minorEastAsia" w:hAnsiTheme="minorHAnsi" w:cstheme="minorBidi"/>
              <w:sz w:val="22"/>
              <w:szCs w:val="22"/>
              <w:rtl/>
            </w:rPr>
          </w:pPr>
          <w:del w:id="129" w:author="שרה ספרין" w:date="2018-06-18T16:01:00Z">
            <w:r w:rsidRPr="003C0AD3" w:rsidDel="003C0AD3">
              <w:rPr>
                <w:rStyle w:val="Hyperlink"/>
                <w:rtl/>
              </w:rPr>
              <w:delText>תוכן הענינים</w:delText>
            </w:r>
            <w:r w:rsidDel="003C0AD3">
              <w:rPr>
                <w:webHidden/>
                <w:rtl/>
              </w:rPr>
              <w:tab/>
              <w:delText>3</w:delText>
            </w:r>
          </w:del>
        </w:p>
        <w:p w:rsidR="009B08C5" w:rsidDel="003C0AD3" w:rsidRDefault="009B08C5">
          <w:pPr>
            <w:pStyle w:val="TOC1"/>
            <w:rPr>
              <w:del w:id="130" w:author="שרה ספרין" w:date="2018-06-18T16:01:00Z"/>
              <w:rFonts w:asciiTheme="minorHAnsi" w:eastAsiaTheme="minorEastAsia" w:hAnsiTheme="minorHAnsi" w:cstheme="minorBidi"/>
              <w:sz w:val="22"/>
              <w:szCs w:val="22"/>
              <w:rtl/>
            </w:rPr>
          </w:pPr>
          <w:del w:id="131" w:author="שרה ספרין" w:date="2018-06-18T16:01:00Z">
            <w:r w:rsidRPr="003C0AD3" w:rsidDel="003C0AD3">
              <w:rPr>
                <w:rStyle w:val="Hyperlink"/>
                <w:rtl/>
              </w:rPr>
              <w:delText>תקציר</w:delText>
            </w:r>
            <w:r w:rsidDel="003C0AD3">
              <w:rPr>
                <w:webHidden/>
                <w:rtl/>
              </w:rPr>
              <w:tab/>
              <w:delText>4</w:delText>
            </w:r>
          </w:del>
        </w:p>
        <w:p w:rsidR="009B08C5" w:rsidDel="003C0AD3" w:rsidRDefault="009B08C5">
          <w:pPr>
            <w:pStyle w:val="TOC1"/>
            <w:rPr>
              <w:del w:id="132" w:author="שרה ספרין" w:date="2018-06-18T16:01:00Z"/>
              <w:rFonts w:asciiTheme="minorHAnsi" w:eastAsiaTheme="minorEastAsia" w:hAnsiTheme="minorHAnsi" w:cstheme="minorBidi"/>
              <w:sz w:val="22"/>
              <w:szCs w:val="22"/>
              <w:rtl/>
            </w:rPr>
          </w:pPr>
          <w:del w:id="133" w:author="שרה ספרין" w:date="2018-06-18T16:01:00Z">
            <w:r w:rsidRPr="003C0AD3" w:rsidDel="003C0AD3">
              <w:rPr>
                <w:rStyle w:val="Hyperlink"/>
                <w:rtl/>
              </w:rPr>
              <w:delText>מילון מונחים</w:delText>
            </w:r>
            <w:r w:rsidDel="003C0AD3">
              <w:rPr>
                <w:webHidden/>
                <w:rtl/>
              </w:rPr>
              <w:tab/>
              <w:delText>4</w:delText>
            </w:r>
          </w:del>
        </w:p>
        <w:p w:rsidR="009B08C5" w:rsidDel="003C0AD3" w:rsidRDefault="009B08C5">
          <w:pPr>
            <w:pStyle w:val="TOC1"/>
            <w:rPr>
              <w:del w:id="134" w:author="שרה ספרין" w:date="2018-06-18T16:01:00Z"/>
              <w:rFonts w:asciiTheme="minorHAnsi" w:eastAsiaTheme="minorEastAsia" w:hAnsiTheme="minorHAnsi" w:cstheme="minorBidi"/>
              <w:sz w:val="22"/>
              <w:szCs w:val="22"/>
              <w:rtl/>
            </w:rPr>
          </w:pPr>
          <w:del w:id="135" w:author="שרה ספרין" w:date="2018-06-18T16:01:00Z">
            <w:r w:rsidRPr="003C0AD3" w:rsidDel="003C0AD3">
              <w:rPr>
                <w:rStyle w:val="Hyperlink"/>
                <w:rtl/>
              </w:rPr>
              <w:delText>תיאור מסגרת הפרויקט</w:delText>
            </w:r>
            <w:r w:rsidDel="003C0AD3">
              <w:rPr>
                <w:webHidden/>
                <w:rtl/>
              </w:rPr>
              <w:tab/>
              <w:delText>4</w:delText>
            </w:r>
          </w:del>
        </w:p>
        <w:p w:rsidR="009B08C5" w:rsidDel="003C0AD3" w:rsidRDefault="009B08C5">
          <w:pPr>
            <w:pStyle w:val="TOC1"/>
            <w:rPr>
              <w:del w:id="136" w:author="שרה ספרין" w:date="2018-06-18T16:01:00Z"/>
              <w:rFonts w:asciiTheme="minorHAnsi" w:eastAsiaTheme="minorEastAsia" w:hAnsiTheme="minorHAnsi" w:cstheme="minorBidi"/>
              <w:sz w:val="22"/>
              <w:szCs w:val="22"/>
              <w:rtl/>
            </w:rPr>
          </w:pPr>
          <w:del w:id="137" w:author="שרה ספרין" w:date="2018-06-18T16:01:00Z">
            <w:r w:rsidRPr="003C0AD3" w:rsidDel="003C0AD3">
              <w:rPr>
                <w:rStyle w:val="Hyperlink"/>
                <w:rtl/>
              </w:rPr>
              <w:delText>מבוא</w:delText>
            </w:r>
            <w:r w:rsidDel="003C0AD3">
              <w:rPr>
                <w:webHidden/>
                <w:rtl/>
              </w:rPr>
              <w:tab/>
              <w:delText>5</w:delText>
            </w:r>
          </w:del>
        </w:p>
        <w:p w:rsidR="009B08C5" w:rsidDel="003C0AD3" w:rsidRDefault="009B08C5">
          <w:pPr>
            <w:pStyle w:val="TOC2"/>
            <w:tabs>
              <w:tab w:val="right" w:leader="dot" w:pos="8495"/>
            </w:tabs>
            <w:rPr>
              <w:del w:id="138" w:author="שרה ספרין" w:date="2018-06-18T16:01:00Z"/>
              <w:rFonts w:asciiTheme="minorHAnsi" w:eastAsiaTheme="minorEastAsia" w:hAnsiTheme="minorHAnsi" w:cstheme="minorBidi"/>
              <w:noProof/>
              <w:rtl/>
            </w:rPr>
          </w:pPr>
          <w:del w:id="139" w:author="שרה ספרין" w:date="2018-06-18T16:01:00Z">
            <w:r w:rsidRPr="003C0AD3" w:rsidDel="003C0AD3">
              <w:rPr>
                <w:rStyle w:val="Hyperlink"/>
                <w:rFonts w:ascii="Segoe UI Semilight" w:hAnsi="Segoe UI Semilight" w:cs="Segoe UI Semilight"/>
                <w:noProof/>
                <w:rtl/>
              </w:rPr>
              <w:delText>אבטחת מידע</w:delText>
            </w:r>
            <w:r w:rsidDel="003C0AD3">
              <w:rPr>
                <w:noProof/>
                <w:webHidden/>
                <w:rtl/>
              </w:rPr>
              <w:tab/>
              <w:delText>5</w:delText>
            </w:r>
          </w:del>
        </w:p>
        <w:p w:rsidR="009B08C5" w:rsidDel="003C0AD3" w:rsidRDefault="009B08C5">
          <w:pPr>
            <w:pStyle w:val="TOC2"/>
            <w:tabs>
              <w:tab w:val="right" w:leader="dot" w:pos="8495"/>
            </w:tabs>
            <w:rPr>
              <w:del w:id="140" w:author="שרה ספרין" w:date="2018-06-18T16:01:00Z"/>
              <w:rFonts w:asciiTheme="minorHAnsi" w:eastAsiaTheme="minorEastAsia" w:hAnsiTheme="minorHAnsi" w:cstheme="minorBidi"/>
              <w:noProof/>
              <w:rtl/>
            </w:rPr>
          </w:pPr>
          <w:del w:id="141" w:author="שרה ספרין" w:date="2018-06-18T16:01:00Z">
            <w:r w:rsidRPr="003C0AD3" w:rsidDel="003C0AD3">
              <w:rPr>
                <w:rStyle w:val="Hyperlink"/>
                <w:rFonts w:ascii="Segoe UI Semilight" w:hAnsi="Segoe UI Semilight" w:cs="Segoe UI Semilight"/>
                <w:noProof/>
                <w:rtl/>
              </w:rPr>
              <w:delText xml:space="preserve">מכשירי </w:delText>
            </w:r>
            <w:r w:rsidRPr="003C0AD3" w:rsidDel="003C0AD3">
              <w:rPr>
                <w:rStyle w:val="Hyperlink"/>
                <w:rFonts w:ascii="Segoe UI Semilight" w:hAnsi="Segoe UI Semilight" w:cs="Segoe UI Semilight"/>
                <w:noProof/>
              </w:rPr>
              <w:delText>IoT</w:delText>
            </w:r>
            <w:r w:rsidDel="003C0AD3">
              <w:rPr>
                <w:noProof/>
                <w:webHidden/>
                <w:rtl/>
              </w:rPr>
              <w:tab/>
              <w:delText>6</w:delText>
            </w:r>
          </w:del>
        </w:p>
        <w:p w:rsidR="009B08C5" w:rsidDel="003C0AD3" w:rsidRDefault="009B08C5">
          <w:pPr>
            <w:pStyle w:val="TOC1"/>
            <w:rPr>
              <w:del w:id="142" w:author="שרה ספרין" w:date="2018-06-18T16:01:00Z"/>
              <w:rFonts w:asciiTheme="minorHAnsi" w:eastAsiaTheme="minorEastAsia" w:hAnsiTheme="minorHAnsi" w:cstheme="minorBidi"/>
              <w:sz w:val="22"/>
              <w:szCs w:val="22"/>
              <w:rtl/>
            </w:rPr>
          </w:pPr>
          <w:del w:id="143" w:author="שרה ספרין" w:date="2018-06-18T16:01:00Z">
            <w:r w:rsidRPr="003C0AD3" w:rsidDel="003C0AD3">
              <w:rPr>
                <w:rStyle w:val="Hyperlink"/>
                <w:rtl/>
              </w:rPr>
              <w:delText>תיאור הבעיה</w:delText>
            </w:r>
            <w:r w:rsidDel="003C0AD3">
              <w:rPr>
                <w:webHidden/>
                <w:rtl/>
              </w:rPr>
              <w:tab/>
              <w:delText>7</w:delText>
            </w:r>
          </w:del>
        </w:p>
        <w:p w:rsidR="009B08C5" w:rsidDel="003C0AD3" w:rsidRDefault="009B08C5">
          <w:pPr>
            <w:pStyle w:val="TOC1"/>
            <w:rPr>
              <w:del w:id="144" w:author="שרה ספרין" w:date="2018-06-18T16:01:00Z"/>
              <w:rFonts w:asciiTheme="minorHAnsi" w:eastAsiaTheme="minorEastAsia" w:hAnsiTheme="minorHAnsi" w:cstheme="minorBidi"/>
              <w:sz w:val="22"/>
              <w:szCs w:val="22"/>
              <w:rtl/>
            </w:rPr>
          </w:pPr>
          <w:del w:id="145" w:author="שרה ספרין" w:date="2018-06-18T16:01:00Z">
            <w:r w:rsidRPr="003C0AD3" w:rsidDel="003C0AD3">
              <w:rPr>
                <w:rStyle w:val="Hyperlink"/>
                <w:rtl/>
              </w:rPr>
              <w:delText>תיאור הפתרון</w:delText>
            </w:r>
            <w:r w:rsidDel="003C0AD3">
              <w:rPr>
                <w:webHidden/>
                <w:rtl/>
              </w:rPr>
              <w:tab/>
              <w:delText>7</w:delText>
            </w:r>
          </w:del>
        </w:p>
        <w:p w:rsidR="009B08C5" w:rsidDel="003C0AD3" w:rsidRDefault="009B08C5">
          <w:pPr>
            <w:pStyle w:val="TOC2"/>
            <w:tabs>
              <w:tab w:val="right" w:leader="dot" w:pos="8495"/>
            </w:tabs>
            <w:rPr>
              <w:del w:id="146" w:author="שרה ספרין" w:date="2018-06-18T16:01:00Z"/>
              <w:rFonts w:asciiTheme="minorHAnsi" w:eastAsiaTheme="minorEastAsia" w:hAnsiTheme="minorHAnsi" w:cstheme="minorBidi"/>
              <w:noProof/>
              <w:rtl/>
            </w:rPr>
          </w:pPr>
          <w:del w:id="147" w:author="שרה ספרין" w:date="2018-06-18T16:01:00Z">
            <w:r w:rsidRPr="003C0AD3" w:rsidDel="003C0AD3">
              <w:rPr>
                <w:rStyle w:val="Hyperlink"/>
                <w:rFonts w:ascii="Segoe UI Semilight" w:hAnsi="Segoe UI Semilight" w:cs="Segoe UI Semilight"/>
                <w:noProof/>
                <w:rtl/>
              </w:rPr>
              <w:delText xml:space="preserve">פרוטוקול "לחיצת יד" חדש עבור רשת התקני </w:delText>
            </w:r>
            <w:r w:rsidRPr="003C0AD3" w:rsidDel="003C0AD3">
              <w:rPr>
                <w:rStyle w:val="Hyperlink"/>
                <w:rFonts w:ascii="Segoe UI Semilight" w:hAnsi="Segoe UI Semilight" w:cs="Segoe UI Semilight"/>
                <w:noProof/>
              </w:rPr>
              <w:delText>IoT</w:delText>
            </w:r>
            <w:r w:rsidDel="003C0AD3">
              <w:rPr>
                <w:noProof/>
                <w:webHidden/>
                <w:rtl/>
              </w:rPr>
              <w:tab/>
              <w:delText>8</w:delText>
            </w:r>
          </w:del>
        </w:p>
        <w:p w:rsidR="009B08C5" w:rsidDel="003C0AD3" w:rsidRDefault="009B08C5">
          <w:pPr>
            <w:pStyle w:val="TOC2"/>
            <w:tabs>
              <w:tab w:val="right" w:leader="dot" w:pos="8495"/>
            </w:tabs>
            <w:rPr>
              <w:del w:id="148" w:author="שרה ספרין" w:date="2018-06-18T16:01:00Z"/>
              <w:rFonts w:asciiTheme="minorHAnsi" w:eastAsiaTheme="minorEastAsia" w:hAnsiTheme="minorHAnsi" w:cstheme="minorBidi"/>
              <w:noProof/>
              <w:rtl/>
            </w:rPr>
          </w:pPr>
          <w:del w:id="149" w:author="שרה ספרין" w:date="2018-06-18T16:01:00Z">
            <w:r w:rsidRPr="003C0AD3" w:rsidDel="003C0AD3">
              <w:rPr>
                <w:rStyle w:val="Hyperlink"/>
                <w:rFonts w:ascii="Segoe UI Semilight" w:hAnsi="Segoe UI Semilight" w:cs="Segoe UI Semilight"/>
                <w:noProof/>
                <w:rtl/>
              </w:rPr>
              <w:delText>תיאור הכלים המשמשים לפתרון</w:delText>
            </w:r>
            <w:r w:rsidDel="003C0AD3">
              <w:rPr>
                <w:noProof/>
                <w:webHidden/>
                <w:rtl/>
              </w:rPr>
              <w:tab/>
              <w:delText>9</w:delText>
            </w:r>
          </w:del>
        </w:p>
        <w:p w:rsidR="009B08C5" w:rsidDel="003C0AD3" w:rsidRDefault="009B08C5">
          <w:pPr>
            <w:pStyle w:val="TOC2"/>
            <w:tabs>
              <w:tab w:val="right" w:leader="dot" w:pos="8495"/>
            </w:tabs>
            <w:rPr>
              <w:del w:id="150" w:author="שרה ספרין" w:date="2018-06-18T16:01:00Z"/>
              <w:rFonts w:asciiTheme="minorHAnsi" w:eastAsiaTheme="minorEastAsia" w:hAnsiTheme="minorHAnsi" w:cstheme="minorBidi"/>
              <w:noProof/>
              <w:rtl/>
            </w:rPr>
          </w:pPr>
          <w:del w:id="151" w:author="שרה ספרין" w:date="2018-06-18T16:01:00Z">
            <w:r w:rsidRPr="003C0AD3" w:rsidDel="003C0AD3">
              <w:rPr>
                <w:rStyle w:val="Hyperlink"/>
                <w:rFonts w:ascii="Segoe UI Semilight" w:eastAsia="Times New Roman" w:hAnsi="Segoe UI Semilight" w:cs="Segoe UI Semilight"/>
                <w:noProof/>
                <w:rtl/>
              </w:rPr>
              <w:delText>ארכיטקטורת המימוש</w:delText>
            </w:r>
            <w:r w:rsidDel="003C0AD3">
              <w:rPr>
                <w:noProof/>
                <w:webHidden/>
                <w:rtl/>
              </w:rPr>
              <w:tab/>
              <w:delText>10</w:delText>
            </w:r>
          </w:del>
        </w:p>
        <w:p w:rsidR="009B08C5" w:rsidDel="003C0AD3" w:rsidRDefault="009B08C5">
          <w:pPr>
            <w:pStyle w:val="TOC3"/>
            <w:tabs>
              <w:tab w:val="left" w:pos="1540"/>
              <w:tab w:val="right" w:leader="dot" w:pos="8495"/>
            </w:tabs>
            <w:rPr>
              <w:del w:id="152" w:author="שרה ספרין" w:date="2018-06-18T16:01:00Z"/>
              <w:rFonts w:asciiTheme="minorHAnsi" w:eastAsiaTheme="minorEastAsia" w:hAnsiTheme="minorHAnsi" w:cstheme="minorBidi"/>
              <w:noProof/>
              <w:rtl/>
            </w:rPr>
          </w:pPr>
          <w:del w:id="153" w:author="שרה ספרין" w:date="2018-06-18T16:01:00Z">
            <w:r w:rsidRPr="003C0AD3" w:rsidDel="003C0AD3">
              <w:rPr>
                <w:rStyle w:val="Hyperlink"/>
                <w:rFonts w:ascii="Segoe UI Semilight" w:eastAsia="Times New Roman" w:hAnsi="Segoe UI Semilight" w:cs="Segoe UI Semilight"/>
                <w:noProof/>
                <w:rtl/>
              </w:rPr>
              <w:delText>1.</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
              <w:delText>אתחול ומציאת מאסטר</w:delText>
            </w:r>
            <w:r w:rsidDel="003C0AD3">
              <w:rPr>
                <w:noProof/>
                <w:webHidden/>
                <w:rtl/>
              </w:rPr>
              <w:tab/>
              <w:delText>10</w:delText>
            </w:r>
          </w:del>
        </w:p>
        <w:p w:rsidR="009B08C5" w:rsidDel="003C0AD3" w:rsidRDefault="009B08C5">
          <w:pPr>
            <w:pStyle w:val="TOC3"/>
            <w:tabs>
              <w:tab w:val="left" w:pos="1760"/>
              <w:tab w:val="right" w:leader="dot" w:pos="8495"/>
            </w:tabs>
            <w:rPr>
              <w:del w:id="154" w:author="שרה ספרין" w:date="2018-06-18T16:01:00Z"/>
              <w:rFonts w:asciiTheme="minorHAnsi" w:eastAsiaTheme="minorEastAsia" w:hAnsiTheme="minorHAnsi" w:cstheme="minorBidi"/>
              <w:noProof/>
              <w:rtl/>
            </w:rPr>
          </w:pPr>
          <w:del w:id="155" w:author="שרה ספרין" w:date="2018-06-18T16:01:00Z">
            <w:r w:rsidRPr="003C0AD3" w:rsidDel="003C0AD3">
              <w:rPr>
                <w:rStyle w:val="Hyperlink"/>
                <w:rFonts w:ascii="Segoe UI Semilight" w:eastAsia="Times New Roman" w:hAnsi="Segoe UI Semilight" w:cs="Segoe UI Semilight"/>
                <w:noProof/>
                <w:rtl/>
              </w:rPr>
              <w:delText>2.</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
              <w:delText>חישוב גודל מאגר המפתחות ויצירתו</w:delText>
            </w:r>
            <w:r w:rsidDel="003C0AD3">
              <w:rPr>
                <w:noProof/>
                <w:webHidden/>
                <w:rtl/>
              </w:rPr>
              <w:tab/>
              <w:delText>11</w:delText>
            </w:r>
          </w:del>
        </w:p>
        <w:p w:rsidR="009B08C5" w:rsidDel="003C0AD3" w:rsidRDefault="009B08C5">
          <w:pPr>
            <w:pStyle w:val="TOC3"/>
            <w:tabs>
              <w:tab w:val="left" w:pos="1760"/>
              <w:tab w:val="right" w:leader="dot" w:pos="8495"/>
            </w:tabs>
            <w:rPr>
              <w:del w:id="156" w:author="שרה ספרין" w:date="2018-06-18T16:01:00Z"/>
              <w:rFonts w:asciiTheme="minorHAnsi" w:eastAsiaTheme="minorEastAsia" w:hAnsiTheme="minorHAnsi" w:cstheme="minorBidi"/>
              <w:noProof/>
              <w:rtl/>
            </w:rPr>
          </w:pPr>
          <w:del w:id="157" w:author="שרה ספרין" w:date="2018-06-18T16:01:00Z">
            <w:r w:rsidRPr="003C0AD3" w:rsidDel="003C0AD3">
              <w:rPr>
                <w:rStyle w:val="Hyperlink"/>
                <w:rFonts w:ascii="Segoe UI Semilight" w:eastAsia="Times New Roman" w:hAnsi="Segoe UI Semilight" w:cs="Segoe UI Semilight"/>
                <w:noProof/>
                <w:rtl/>
              </w:rPr>
              <w:delText>3.</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
              <w:delText>חלוקת מפתחות</w:delText>
            </w:r>
            <w:r w:rsidDel="003C0AD3">
              <w:rPr>
                <w:noProof/>
                <w:webHidden/>
                <w:rtl/>
              </w:rPr>
              <w:tab/>
              <w:delText>11</w:delText>
            </w:r>
          </w:del>
        </w:p>
        <w:p w:rsidR="009B08C5" w:rsidDel="003C0AD3" w:rsidRDefault="009B08C5">
          <w:pPr>
            <w:pStyle w:val="TOC3"/>
            <w:tabs>
              <w:tab w:val="left" w:pos="1540"/>
              <w:tab w:val="right" w:leader="dot" w:pos="8495"/>
            </w:tabs>
            <w:rPr>
              <w:del w:id="158" w:author="שרה ספרין" w:date="2018-06-18T16:01:00Z"/>
              <w:rFonts w:asciiTheme="minorHAnsi" w:eastAsiaTheme="minorEastAsia" w:hAnsiTheme="minorHAnsi" w:cstheme="minorBidi"/>
              <w:noProof/>
              <w:rtl/>
            </w:rPr>
          </w:pPr>
          <w:del w:id="159" w:author="שרה ספרין" w:date="2018-06-18T16:01:00Z">
            <w:r w:rsidRPr="003C0AD3" w:rsidDel="003C0AD3">
              <w:rPr>
                <w:rStyle w:val="Hyperlink"/>
                <w:rFonts w:ascii="Segoe UI Semilight" w:eastAsia="Times New Roman" w:hAnsi="Segoe UI Semilight" w:cs="Segoe UI Semilight"/>
                <w:noProof/>
              </w:rPr>
              <w:delText>4.</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
              <w:delText>מציאת מפתח משותף</w:delText>
            </w:r>
            <w:r w:rsidDel="003C0AD3">
              <w:rPr>
                <w:noProof/>
                <w:webHidden/>
                <w:rtl/>
              </w:rPr>
              <w:tab/>
              <w:delText>12</w:delText>
            </w:r>
          </w:del>
        </w:p>
        <w:p w:rsidR="009B08C5" w:rsidDel="003C0AD3" w:rsidRDefault="009B08C5">
          <w:pPr>
            <w:pStyle w:val="TOC3"/>
            <w:tabs>
              <w:tab w:val="left" w:pos="1760"/>
              <w:tab w:val="right" w:leader="dot" w:pos="8495"/>
            </w:tabs>
            <w:rPr>
              <w:del w:id="160" w:author="שרה ספרין" w:date="2018-06-18T16:01:00Z"/>
              <w:rFonts w:asciiTheme="minorHAnsi" w:eastAsiaTheme="minorEastAsia" w:hAnsiTheme="minorHAnsi" w:cstheme="minorBidi"/>
              <w:noProof/>
              <w:rtl/>
            </w:rPr>
          </w:pPr>
          <w:del w:id="161" w:author="שרה ספרין" w:date="2018-06-18T16:01:00Z">
            <w:r w:rsidRPr="003C0AD3" w:rsidDel="003C0AD3">
              <w:rPr>
                <w:rStyle w:val="Hyperlink"/>
                <w:rFonts w:ascii="Segoe UI Semilight" w:eastAsia="Times New Roman" w:hAnsi="Segoe UI Semilight" w:cs="Segoe UI Semilight"/>
                <w:noProof/>
                <w:rtl/>
              </w:rPr>
              <w:delText>5.</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
              <w:delText>רשת בטוחה</w:delText>
            </w:r>
            <w:r w:rsidDel="003C0AD3">
              <w:rPr>
                <w:noProof/>
                <w:webHidden/>
                <w:rtl/>
              </w:rPr>
              <w:tab/>
              <w:delText>13</w:delText>
            </w:r>
          </w:del>
        </w:p>
        <w:p w:rsidR="009B08C5" w:rsidDel="003C0AD3" w:rsidRDefault="009B08C5">
          <w:pPr>
            <w:pStyle w:val="TOC3"/>
            <w:tabs>
              <w:tab w:val="right" w:leader="dot" w:pos="8495"/>
            </w:tabs>
            <w:rPr>
              <w:del w:id="162" w:author="שרה ספרין" w:date="2018-06-18T16:01:00Z"/>
              <w:rFonts w:asciiTheme="minorHAnsi" w:eastAsiaTheme="minorEastAsia" w:hAnsiTheme="minorHAnsi" w:cstheme="minorBidi"/>
              <w:noProof/>
              <w:rtl/>
            </w:rPr>
          </w:pPr>
          <w:del w:id="163" w:author="שרה ספרין" w:date="2018-06-18T16:01:00Z">
            <w:r w:rsidRPr="003C0AD3" w:rsidDel="003C0AD3">
              <w:rPr>
                <w:rStyle w:val="Hyperlink"/>
                <w:rFonts w:ascii="Segoe UI Semilight" w:eastAsia="Times New Roman" w:hAnsi="Segoe UI Semilight" w:cs="Segoe UI Semilight"/>
                <w:noProof/>
                <w:rtl/>
              </w:rPr>
              <w:delText>נוסחאות מתמטיות</w:delText>
            </w:r>
            <w:r w:rsidDel="003C0AD3">
              <w:rPr>
                <w:noProof/>
                <w:webHidden/>
                <w:rtl/>
              </w:rPr>
              <w:tab/>
              <w:delText>14</w:delText>
            </w:r>
          </w:del>
        </w:p>
        <w:p w:rsidR="009B08C5" w:rsidDel="003C0AD3" w:rsidRDefault="009B08C5">
          <w:pPr>
            <w:pStyle w:val="TOC3"/>
            <w:tabs>
              <w:tab w:val="right" w:leader="dot" w:pos="8495"/>
            </w:tabs>
            <w:rPr>
              <w:del w:id="164" w:author="שרה ספרין" w:date="2018-06-18T16:01:00Z"/>
              <w:rFonts w:asciiTheme="minorHAnsi" w:eastAsiaTheme="minorEastAsia" w:hAnsiTheme="minorHAnsi" w:cstheme="minorBidi"/>
              <w:noProof/>
              <w:rtl/>
            </w:rPr>
          </w:pPr>
          <w:del w:id="165" w:author="שרה ספרין" w:date="2018-06-18T16:01:00Z">
            <w:r w:rsidRPr="003C0AD3" w:rsidDel="003C0AD3">
              <w:rPr>
                <w:rStyle w:val="Hyperlink"/>
                <w:rFonts w:ascii="Segoe UI Semilight" w:eastAsia="Times New Roman" w:hAnsi="Segoe UI Semilight" w:cs="Segoe UI Semilight"/>
                <w:noProof/>
                <w:rtl/>
              </w:rPr>
              <w:delText>הודעות</w:delText>
            </w:r>
            <w:r w:rsidDel="003C0AD3">
              <w:rPr>
                <w:noProof/>
                <w:webHidden/>
                <w:rtl/>
              </w:rPr>
              <w:tab/>
              <w:delText>14</w:delText>
            </w:r>
          </w:del>
        </w:p>
        <w:p w:rsidR="009B08C5" w:rsidDel="003C0AD3" w:rsidRDefault="009B08C5">
          <w:pPr>
            <w:pStyle w:val="TOC3"/>
            <w:tabs>
              <w:tab w:val="right" w:leader="dot" w:pos="8495"/>
            </w:tabs>
            <w:rPr>
              <w:del w:id="166" w:author="שרה ספרין" w:date="2018-06-18T16:01:00Z"/>
              <w:rFonts w:asciiTheme="minorHAnsi" w:eastAsiaTheme="minorEastAsia" w:hAnsiTheme="minorHAnsi" w:cstheme="minorBidi"/>
              <w:noProof/>
              <w:rtl/>
            </w:rPr>
          </w:pPr>
          <w:del w:id="167" w:author="שרה ספרין" w:date="2018-06-18T16:01:00Z">
            <w:r w:rsidRPr="003C0AD3" w:rsidDel="003C0AD3">
              <w:rPr>
                <w:rStyle w:val="Hyperlink"/>
                <w:rFonts w:ascii="Segoe UI Semilight" w:eastAsia="Times New Roman" w:hAnsi="Segoe UI Semilight" w:cs="Segoe UI Semilight"/>
                <w:noProof/>
                <w:rtl/>
              </w:rPr>
              <w:delText>חוטים (</w:delText>
            </w:r>
            <w:r w:rsidRPr="003C0AD3" w:rsidDel="003C0AD3">
              <w:rPr>
                <w:rStyle w:val="Hyperlink"/>
                <w:rFonts w:ascii="Segoe UI Semilight" w:eastAsia="Times New Roman" w:hAnsi="Segoe UI Semilight" w:cs="Segoe UI Semilight"/>
                <w:noProof/>
              </w:rPr>
              <w:delText>threads</w:delText>
            </w:r>
            <w:r w:rsidRPr="003C0AD3" w:rsidDel="003C0AD3">
              <w:rPr>
                <w:rStyle w:val="Hyperlink"/>
                <w:rFonts w:ascii="Segoe UI Semilight" w:eastAsia="Times New Roman" w:hAnsi="Segoe UI Semilight" w:cs="Segoe UI Semilight"/>
                <w:noProof/>
                <w:rtl/>
              </w:rPr>
              <w:delText>)</w:delText>
            </w:r>
            <w:r w:rsidDel="003C0AD3">
              <w:rPr>
                <w:noProof/>
                <w:webHidden/>
                <w:rtl/>
              </w:rPr>
              <w:tab/>
              <w:delText>14</w:delText>
            </w:r>
          </w:del>
        </w:p>
        <w:p w:rsidR="009B08C5" w:rsidDel="003C0AD3" w:rsidRDefault="009B08C5">
          <w:pPr>
            <w:pStyle w:val="TOC2"/>
            <w:tabs>
              <w:tab w:val="right" w:leader="dot" w:pos="8495"/>
            </w:tabs>
            <w:rPr>
              <w:del w:id="168" w:author="שרה ספרין" w:date="2018-06-18T16:01:00Z"/>
              <w:rFonts w:asciiTheme="minorHAnsi" w:eastAsiaTheme="minorEastAsia" w:hAnsiTheme="minorHAnsi" w:cstheme="minorBidi"/>
              <w:noProof/>
              <w:rtl/>
            </w:rPr>
          </w:pPr>
          <w:del w:id="169" w:author="שרה ספרין" w:date="2018-06-18T16:01:00Z">
            <w:r w:rsidRPr="003C0AD3" w:rsidDel="003C0AD3">
              <w:rPr>
                <w:rStyle w:val="Hyperlink"/>
                <w:rFonts w:ascii="Segoe UI Semilight" w:eastAsia="Times New Roman" w:hAnsi="Segoe UI Semilight" w:cs="Segoe UI Semilight"/>
                <w:noProof/>
                <w:rtl/>
              </w:rPr>
              <w:delText>תיאור המערכת שמומשה</w:delText>
            </w:r>
            <w:r w:rsidDel="003C0AD3">
              <w:rPr>
                <w:noProof/>
                <w:webHidden/>
                <w:rtl/>
              </w:rPr>
              <w:tab/>
              <w:delText>15</w:delText>
            </w:r>
          </w:del>
        </w:p>
        <w:p w:rsidR="009B08C5" w:rsidDel="003C0AD3" w:rsidRDefault="009B08C5">
          <w:pPr>
            <w:pStyle w:val="TOC3"/>
            <w:tabs>
              <w:tab w:val="right" w:leader="dot" w:pos="8495"/>
            </w:tabs>
            <w:rPr>
              <w:del w:id="170" w:author="שרה ספרין" w:date="2018-06-18T16:01:00Z"/>
              <w:rFonts w:asciiTheme="minorHAnsi" w:eastAsiaTheme="minorEastAsia" w:hAnsiTheme="minorHAnsi" w:cstheme="minorBidi"/>
              <w:noProof/>
              <w:rtl/>
            </w:rPr>
          </w:pPr>
          <w:del w:id="171" w:author="שרה ספרין" w:date="2018-06-18T16:01:00Z">
            <w:r w:rsidRPr="003C0AD3" w:rsidDel="003C0AD3">
              <w:rPr>
                <w:rStyle w:val="Hyperlink"/>
                <w:rFonts w:ascii="Segoe UI Semilight" w:eastAsia="Times New Roman" w:hAnsi="Segoe UI Semilight" w:cs="Segoe UI Semilight"/>
                <w:noProof/>
                <w:rtl/>
              </w:rPr>
              <w:delText>מימוש הפרוטוקול</w:delText>
            </w:r>
            <w:r w:rsidRPr="003C0AD3" w:rsidDel="003C0AD3">
              <w:rPr>
                <w:rStyle w:val="Hyperlink"/>
                <w:noProof/>
                <w:rtl/>
              </w:rPr>
              <w:delText>:</w:delText>
            </w:r>
            <w:r w:rsidDel="003C0AD3">
              <w:rPr>
                <w:noProof/>
                <w:webHidden/>
                <w:rtl/>
              </w:rPr>
              <w:tab/>
              <w:delText>15</w:delText>
            </w:r>
          </w:del>
        </w:p>
        <w:p w:rsidR="009B08C5" w:rsidDel="003C0AD3" w:rsidRDefault="009B08C5">
          <w:pPr>
            <w:pStyle w:val="TOC3"/>
            <w:tabs>
              <w:tab w:val="left" w:pos="1540"/>
              <w:tab w:val="right" w:leader="dot" w:pos="8495"/>
            </w:tabs>
            <w:rPr>
              <w:del w:id="172" w:author="שרה ספרין" w:date="2018-06-18T16:01:00Z"/>
              <w:rFonts w:asciiTheme="minorHAnsi" w:eastAsiaTheme="minorEastAsia" w:hAnsiTheme="minorHAnsi" w:cstheme="minorBidi"/>
              <w:noProof/>
              <w:rtl/>
            </w:rPr>
          </w:pPr>
          <w:del w:id="173" w:author="שרה ספרין" w:date="2018-06-18T16:01:00Z">
            <w:r w:rsidRPr="003C0AD3" w:rsidDel="003C0AD3">
              <w:rPr>
                <w:rStyle w:val="Hyperlink"/>
                <w:rFonts w:ascii="Segoe UI Semilight" w:eastAsia="Times New Roman" w:hAnsi="Segoe UI Semilight" w:cs="Segoe UI Semilight"/>
                <w:noProof/>
                <w:rtl/>
              </w:rPr>
              <w:delText>1.</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
              <w:delText>אתחול ומציאת מאסטר</w:delText>
            </w:r>
            <w:r w:rsidDel="003C0AD3">
              <w:rPr>
                <w:noProof/>
                <w:webHidden/>
                <w:rtl/>
              </w:rPr>
              <w:tab/>
              <w:delText>16</w:delText>
            </w:r>
          </w:del>
        </w:p>
        <w:p w:rsidR="009B08C5" w:rsidDel="003C0AD3" w:rsidRDefault="009B08C5">
          <w:pPr>
            <w:pStyle w:val="TOC3"/>
            <w:tabs>
              <w:tab w:val="right" w:leader="dot" w:pos="8495"/>
            </w:tabs>
            <w:rPr>
              <w:del w:id="174" w:author="שרה ספרין" w:date="2018-06-18T16:01:00Z"/>
              <w:rFonts w:asciiTheme="minorHAnsi" w:eastAsiaTheme="minorEastAsia" w:hAnsiTheme="minorHAnsi" w:cstheme="minorBidi"/>
              <w:noProof/>
              <w:rtl/>
            </w:rPr>
          </w:pPr>
          <w:del w:id="175" w:author="שרה ספרין" w:date="2018-06-18T16:01:00Z">
            <w:r w:rsidRPr="003C0AD3" w:rsidDel="003C0AD3">
              <w:rPr>
                <w:rStyle w:val="Hyperlink"/>
                <w:rFonts w:ascii="Segoe UI Semilight" w:eastAsia="Times New Roman" w:hAnsi="Segoe UI Semilight" w:cs="Segoe UI Semilight"/>
                <w:noProof/>
                <w:rtl/>
              </w:rPr>
              <w:delText>2. חישוב גודל מאגר המפתחות ויצירתו</w:delText>
            </w:r>
            <w:r w:rsidDel="003C0AD3">
              <w:rPr>
                <w:noProof/>
                <w:webHidden/>
                <w:rtl/>
              </w:rPr>
              <w:tab/>
              <w:delText>16</w:delText>
            </w:r>
          </w:del>
        </w:p>
        <w:p w:rsidR="009B08C5" w:rsidDel="003C0AD3" w:rsidRDefault="009B08C5">
          <w:pPr>
            <w:pStyle w:val="TOC3"/>
            <w:tabs>
              <w:tab w:val="left" w:pos="1540"/>
              <w:tab w:val="right" w:leader="dot" w:pos="8495"/>
            </w:tabs>
            <w:rPr>
              <w:del w:id="176" w:author="שרה ספרין" w:date="2018-06-18T16:01:00Z"/>
              <w:rFonts w:asciiTheme="minorHAnsi" w:eastAsiaTheme="minorEastAsia" w:hAnsiTheme="minorHAnsi" w:cstheme="minorBidi"/>
              <w:noProof/>
              <w:rtl/>
            </w:rPr>
          </w:pPr>
          <w:del w:id="177" w:author="שרה ספרין" w:date="2018-06-18T16:01:00Z">
            <w:r w:rsidRPr="003C0AD3" w:rsidDel="003C0AD3">
              <w:rPr>
                <w:rStyle w:val="Hyperlink"/>
                <w:rFonts w:ascii="Segoe UI Semilight" w:eastAsia="Times New Roman" w:hAnsi="Segoe UI Semilight" w:cs="Segoe UI Semilight"/>
                <w:noProof/>
              </w:rPr>
              <w:delText>3.</w:delText>
            </w:r>
            <w:r w:rsidDel="003C0AD3">
              <w:rPr>
                <w:rFonts w:asciiTheme="minorHAnsi" w:eastAsiaTheme="minorEastAsia" w:hAnsiTheme="minorHAnsi" w:cstheme="minorBidi"/>
                <w:noProof/>
                <w:rtl/>
              </w:rPr>
              <w:tab/>
            </w:r>
            <w:r w:rsidRPr="003C0AD3" w:rsidDel="003C0AD3">
              <w:rPr>
                <w:rStyle w:val="Hyperlink"/>
                <w:rFonts w:ascii="Segoe UI Semilight" w:eastAsia="Times New Roman" w:hAnsi="Segoe UI Semilight" w:cs="Segoe UI Semilight"/>
                <w:noProof/>
                <w:rtl/>
              </w:rPr>
              <w:delText>שליחת מפתחות באופן מוצפן</w:delText>
            </w:r>
            <w:r w:rsidDel="003C0AD3">
              <w:rPr>
                <w:noProof/>
                <w:webHidden/>
                <w:rtl/>
              </w:rPr>
              <w:tab/>
              <w:delText>16</w:delText>
            </w:r>
          </w:del>
        </w:p>
        <w:p w:rsidR="009B08C5" w:rsidDel="003C0AD3" w:rsidRDefault="009B08C5">
          <w:pPr>
            <w:pStyle w:val="TOC3"/>
            <w:tabs>
              <w:tab w:val="right" w:leader="dot" w:pos="8495"/>
            </w:tabs>
            <w:rPr>
              <w:del w:id="178" w:author="שרה ספרין" w:date="2018-06-18T16:01:00Z"/>
              <w:rFonts w:asciiTheme="minorHAnsi" w:eastAsiaTheme="minorEastAsia" w:hAnsiTheme="minorHAnsi" w:cstheme="minorBidi"/>
              <w:noProof/>
              <w:rtl/>
            </w:rPr>
          </w:pPr>
          <w:del w:id="179" w:author="שרה ספרין" w:date="2018-06-18T16:01:00Z">
            <w:r w:rsidRPr="003C0AD3" w:rsidDel="003C0AD3">
              <w:rPr>
                <w:rStyle w:val="Hyperlink"/>
                <w:rFonts w:ascii="Segoe UI Semilight" w:eastAsia="Times New Roman" w:hAnsi="Segoe UI Semilight" w:cs="Segoe UI Semilight"/>
                <w:noProof/>
                <w:rtl/>
              </w:rPr>
              <w:delText>נוסחאות מתמטיות</w:delText>
            </w:r>
            <w:r w:rsidDel="003C0AD3">
              <w:rPr>
                <w:noProof/>
                <w:webHidden/>
                <w:rtl/>
              </w:rPr>
              <w:tab/>
              <w:delText>19</w:delText>
            </w:r>
          </w:del>
        </w:p>
        <w:p w:rsidR="009B08C5" w:rsidDel="003C0AD3" w:rsidRDefault="009B08C5">
          <w:pPr>
            <w:pStyle w:val="TOC3"/>
            <w:tabs>
              <w:tab w:val="right" w:leader="dot" w:pos="8495"/>
            </w:tabs>
            <w:rPr>
              <w:del w:id="180" w:author="שרה ספרין" w:date="2018-06-18T16:01:00Z"/>
              <w:rFonts w:asciiTheme="minorHAnsi" w:eastAsiaTheme="minorEastAsia" w:hAnsiTheme="minorHAnsi" w:cstheme="minorBidi"/>
              <w:noProof/>
              <w:rtl/>
            </w:rPr>
          </w:pPr>
          <w:del w:id="181" w:author="שרה ספרין" w:date="2018-06-18T16:01:00Z">
            <w:r w:rsidRPr="003C0AD3" w:rsidDel="003C0AD3">
              <w:rPr>
                <w:rStyle w:val="Hyperlink"/>
                <w:rFonts w:ascii="Segoe UI Semilight" w:eastAsia="Times New Roman" w:hAnsi="Segoe UI Semilight" w:cs="Segoe UI Semilight"/>
                <w:noProof/>
                <w:rtl/>
              </w:rPr>
              <w:delText>הודעות</w:delText>
            </w:r>
            <w:r w:rsidDel="003C0AD3">
              <w:rPr>
                <w:noProof/>
                <w:webHidden/>
                <w:rtl/>
              </w:rPr>
              <w:tab/>
              <w:delText>19</w:delText>
            </w:r>
          </w:del>
        </w:p>
        <w:p w:rsidR="009B08C5" w:rsidDel="003C0AD3" w:rsidRDefault="009B08C5">
          <w:pPr>
            <w:pStyle w:val="TOC3"/>
            <w:tabs>
              <w:tab w:val="right" w:leader="dot" w:pos="8495"/>
            </w:tabs>
            <w:rPr>
              <w:del w:id="182" w:author="שרה ספרין" w:date="2018-06-18T16:01:00Z"/>
              <w:rFonts w:asciiTheme="minorHAnsi" w:eastAsiaTheme="minorEastAsia" w:hAnsiTheme="minorHAnsi" w:cstheme="minorBidi"/>
              <w:noProof/>
              <w:rtl/>
            </w:rPr>
          </w:pPr>
          <w:del w:id="183" w:author="שרה ספרין" w:date="2018-06-18T16:01:00Z">
            <w:r w:rsidRPr="003C0AD3" w:rsidDel="003C0AD3">
              <w:rPr>
                <w:rStyle w:val="Hyperlink"/>
                <w:rFonts w:ascii="Segoe UI Semilight" w:eastAsia="Times New Roman" w:hAnsi="Segoe UI Semilight" w:cs="Segoe UI Semilight"/>
                <w:noProof/>
                <w:rtl/>
              </w:rPr>
              <w:delText>חוטים (</w:delText>
            </w:r>
            <w:r w:rsidRPr="003C0AD3" w:rsidDel="003C0AD3">
              <w:rPr>
                <w:rStyle w:val="Hyperlink"/>
                <w:rFonts w:ascii="Segoe UI Semilight" w:eastAsia="Times New Roman" w:hAnsi="Segoe UI Semilight" w:cs="Segoe UI Semilight"/>
                <w:noProof/>
              </w:rPr>
              <w:delText>threads</w:delText>
            </w:r>
            <w:r w:rsidRPr="003C0AD3" w:rsidDel="003C0AD3">
              <w:rPr>
                <w:rStyle w:val="Hyperlink"/>
                <w:rFonts w:ascii="Segoe UI Semilight" w:eastAsia="Times New Roman" w:hAnsi="Segoe UI Semilight" w:cs="Segoe UI Semilight"/>
                <w:noProof/>
                <w:rtl/>
              </w:rPr>
              <w:delText>)</w:delText>
            </w:r>
            <w:r w:rsidDel="003C0AD3">
              <w:rPr>
                <w:noProof/>
                <w:webHidden/>
                <w:rtl/>
              </w:rPr>
              <w:tab/>
              <w:delText>19</w:delText>
            </w:r>
          </w:del>
        </w:p>
        <w:p w:rsidR="009B08C5" w:rsidDel="003C0AD3" w:rsidRDefault="009B08C5">
          <w:pPr>
            <w:pStyle w:val="TOC3"/>
            <w:tabs>
              <w:tab w:val="right" w:leader="dot" w:pos="8495"/>
            </w:tabs>
            <w:rPr>
              <w:del w:id="184" w:author="שרה ספרין" w:date="2018-06-18T16:01:00Z"/>
              <w:rFonts w:asciiTheme="minorHAnsi" w:eastAsiaTheme="minorEastAsia" w:hAnsiTheme="minorHAnsi" w:cstheme="minorBidi"/>
              <w:noProof/>
              <w:rtl/>
            </w:rPr>
          </w:pPr>
          <w:del w:id="185" w:author="שרה ספרין" w:date="2018-06-18T16:01:00Z">
            <w:r w:rsidRPr="003C0AD3" w:rsidDel="003C0AD3">
              <w:rPr>
                <w:rStyle w:val="Hyperlink"/>
                <w:rFonts w:ascii="Segoe UI Semilight" w:eastAsia="Times New Roman" w:hAnsi="Segoe UI Semilight" w:cs="Segoe UI Semilight"/>
                <w:noProof/>
                <w:rtl/>
              </w:rPr>
              <w:delText>מכשירים</w:delText>
            </w:r>
            <w:r w:rsidDel="003C0AD3">
              <w:rPr>
                <w:noProof/>
                <w:webHidden/>
                <w:rtl/>
              </w:rPr>
              <w:tab/>
              <w:delText>19</w:delText>
            </w:r>
          </w:del>
        </w:p>
        <w:p w:rsidR="009B08C5" w:rsidDel="003C0AD3" w:rsidRDefault="009B08C5">
          <w:pPr>
            <w:pStyle w:val="TOC1"/>
            <w:rPr>
              <w:del w:id="186" w:author="שרה ספרין" w:date="2018-06-18T16:01:00Z"/>
              <w:rFonts w:asciiTheme="minorHAnsi" w:eastAsiaTheme="minorEastAsia" w:hAnsiTheme="minorHAnsi" w:cstheme="minorBidi"/>
              <w:sz w:val="22"/>
              <w:szCs w:val="22"/>
              <w:rtl/>
            </w:rPr>
          </w:pPr>
          <w:del w:id="187" w:author="שרה ספרין" w:date="2018-06-18T16:01:00Z">
            <w:r w:rsidRPr="003C0AD3" w:rsidDel="003C0AD3">
              <w:rPr>
                <w:rStyle w:val="Hyperlink"/>
                <w:rtl/>
              </w:rPr>
              <w:delText>תוכנית בדיקות</w:delText>
            </w:r>
            <w:r w:rsidDel="003C0AD3">
              <w:rPr>
                <w:webHidden/>
                <w:rtl/>
              </w:rPr>
              <w:tab/>
              <w:delText>19</w:delText>
            </w:r>
          </w:del>
        </w:p>
        <w:p w:rsidR="009B08C5" w:rsidDel="003C0AD3" w:rsidRDefault="009B08C5">
          <w:pPr>
            <w:pStyle w:val="TOC2"/>
            <w:tabs>
              <w:tab w:val="right" w:leader="dot" w:pos="8495"/>
            </w:tabs>
            <w:rPr>
              <w:del w:id="188" w:author="שרה ספרין" w:date="2018-06-18T16:01:00Z"/>
              <w:rFonts w:asciiTheme="minorHAnsi" w:eastAsiaTheme="minorEastAsia" w:hAnsiTheme="minorHAnsi" w:cstheme="minorBidi"/>
              <w:noProof/>
              <w:rtl/>
            </w:rPr>
          </w:pPr>
          <w:del w:id="189" w:author="שרה ספרין" w:date="2018-06-18T16:01:00Z">
            <w:r w:rsidRPr="003C0AD3" w:rsidDel="003C0AD3">
              <w:rPr>
                <w:rStyle w:val="Hyperlink"/>
                <w:rFonts w:ascii="Segoe UI Semilight" w:hAnsi="Segoe UI Semilight" w:cs="Segoe UI Semilight"/>
                <w:noProof/>
                <w:rtl/>
              </w:rPr>
              <w:delText>בדיקות פונקציונליות</w:delText>
            </w:r>
            <w:r w:rsidDel="003C0AD3">
              <w:rPr>
                <w:noProof/>
                <w:webHidden/>
                <w:rtl/>
              </w:rPr>
              <w:tab/>
              <w:delText>19</w:delText>
            </w:r>
          </w:del>
        </w:p>
        <w:p w:rsidR="009B08C5" w:rsidDel="003C0AD3" w:rsidRDefault="009B08C5">
          <w:pPr>
            <w:pStyle w:val="TOC2"/>
            <w:tabs>
              <w:tab w:val="right" w:leader="dot" w:pos="8495"/>
            </w:tabs>
            <w:rPr>
              <w:del w:id="190" w:author="שרה ספרין" w:date="2018-06-18T16:01:00Z"/>
              <w:rFonts w:asciiTheme="minorHAnsi" w:eastAsiaTheme="minorEastAsia" w:hAnsiTheme="minorHAnsi" w:cstheme="minorBidi"/>
              <w:noProof/>
              <w:rtl/>
            </w:rPr>
          </w:pPr>
          <w:del w:id="191" w:author="שרה ספרין" w:date="2018-06-18T16:01:00Z">
            <w:r w:rsidRPr="003C0AD3" w:rsidDel="003C0AD3">
              <w:rPr>
                <w:rStyle w:val="Hyperlink"/>
                <w:rFonts w:ascii="Segoe UI Semilight" w:hAnsi="Segoe UI Semilight" w:cs="Segoe UI Semilight"/>
                <w:noProof/>
                <w:rtl/>
              </w:rPr>
              <w:delText>בדיקות מערכת</w:delText>
            </w:r>
            <w:r w:rsidDel="003C0AD3">
              <w:rPr>
                <w:noProof/>
                <w:webHidden/>
                <w:rtl/>
              </w:rPr>
              <w:tab/>
              <w:delText>19</w:delText>
            </w:r>
          </w:del>
        </w:p>
        <w:p w:rsidR="009B08C5" w:rsidDel="003C0AD3" w:rsidRDefault="009B08C5">
          <w:pPr>
            <w:pStyle w:val="TOC2"/>
            <w:tabs>
              <w:tab w:val="right" w:leader="dot" w:pos="8495"/>
            </w:tabs>
            <w:rPr>
              <w:del w:id="192" w:author="שרה ספרין" w:date="2018-06-18T16:01:00Z"/>
              <w:rFonts w:asciiTheme="minorHAnsi" w:eastAsiaTheme="minorEastAsia" w:hAnsiTheme="minorHAnsi" w:cstheme="minorBidi"/>
              <w:noProof/>
              <w:rtl/>
            </w:rPr>
          </w:pPr>
          <w:del w:id="193" w:author="שרה ספרין" w:date="2018-06-18T16:01:00Z">
            <w:r w:rsidRPr="003C0AD3" w:rsidDel="003C0AD3">
              <w:rPr>
                <w:rStyle w:val="Hyperlink"/>
                <w:rFonts w:ascii="Segoe UI Semilight" w:hAnsi="Segoe UI Semilight" w:cs="Segoe UI Semilight"/>
                <w:noProof/>
                <w:rtl/>
              </w:rPr>
              <w:delText>בדיקות תאימות</w:delText>
            </w:r>
            <w:r w:rsidDel="003C0AD3">
              <w:rPr>
                <w:noProof/>
                <w:webHidden/>
                <w:rtl/>
              </w:rPr>
              <w:tab/>
              <w:delText>20</w:delText>
            </w:r>
          </w:del>
        </w:p>
        <w:p w:rsidR="009B08C5" w:rsidDel="003C0AD3" w:rsidRDefault="009B08C5">
          <w:pPr>
            <w:pStyle w:val="TOC2"/>
            <w:tabs>
              <w:tab w:val="right" w:leader="dot" w:pos="8495"/>
            </w:tabs>
            <w:rPr>
              <w:del w:id="194" w:author="שרה ספרין" w:date="2018-06-18T16:01:00Z"/>
              <w:rFonts w:asciiTheme="minorHAnsi" w:eastAsiaTheme="minorEastAsia" w:hAnsiTheme="minorHAnsi" w:cstheme="minorBidi"/>
              <w:noProof/>
              <w:rtl/>
            </w:rPr>
          </w:pPr>
          <w:del w:id="195" w:author="שרה ספרין" w:date="2018-06-18T16:01:00Z">
            <w:r w:rsidRPr="003C0AD3" w:rsidDel="003C0AD3">
              <w:rPr>
                <w:rStyle w:val="Hyperlink"/>
                <w:rFonts w:ascii="Segoe UI Semilight" w:hAnsi="Segoe UI Semilight" w:cs="Segoe UI Semilight"/>
                <w:noProof/>
                <w:rtl/>
              </w:rPr>
              <w:delText>בדיקות תחזוקה (</w:delText>
            </w:r>
            <w:r w:rsidRPr="003C0AD3" w:rsidDel="003C0AD3">
              <w:rPr>
                <w:rStyle w:val="Hyperlink"/>
                <w:rFonts w:ascii="Segoe UI Semilight" w:hAnsi="Segoe UI Semilight" w:cs="Segoe UI Semilight"/>
                <w:noProof/>
              </w:rPr>
              <w:delText>Maintainability</w:delText>
            </w:r>
            <w:r w:rsidRPr="003C0AD3" w:rsidDel="003C0AD3">
              <w:rPr>
                <w:rStyle w:val="Hyperlink"/>
                <w:rFonts w:ascii="Segoe UI Semilight" w:hAnsi="Segoe UI Semilight" w:cs="Segoe UI Semilight"/>
                <w:noProof/>
                <w:rtl/>
              </w:rPr>
              <w:delText>)</w:delText>
            </w:r>
            <w:r w:rsidDel="003C0AD3">
              <w:rPr>
                <w:noProof/>
                <w:webHidden/>
                <w:rtl/>
              </w:rPr>
              <w:tab/>
              <w:delText>20</w:delText>
            </w:r>
          </w:del>
        </w:p>
        <w:p w:rsidR="009B08C5" w:rsidDel="003C0AD3" w:rsidRDefault="009B08C5">
          <w:pPr>
            <w:pStyle w:val="TOC1"/>
            <w:rPr>
              <w:del w:id="196" w:author="שרה ספרין" w:date="2018-06-18T16:01:00Z"/>
              <w:rFonts w:asciiTheme="minorHAnsi" w:eastAsiaTheme="minorEastAsia" w:hAnsiTheme="minorHAnsi" w:cstheme="minorBidi"/>
              <w:sz w:val="22"/>
              <w:szCs w:val="22"/>
              <w:rtl/>
            </w:rPr>
          </w:pPr>
          <w:del w:id="197" w:author="שרה ספרין" w:date="2018-06-18T16:01:00Z">
            <w:r w:rsidRPr="003C0AD3" w:rsidDel="003C0AD3">
              <w:rPr>
                <w:rStyle w:val="Hyperlink"/>
                <w:rFonts w:eastAsia="Times New Roman"/>
                <w:rtl/>
              </w:rPr>
              <w:delText>מסקנות</w:delText>
            </w:r>
            <w:r w:rsidDel="003C0AD3">
              <w:rPr>
                <w:webHidden/>
                <w:rtl/>
              </w:rPr>
              <w:tab/>
              <w:delText>20</w:delText>
            </w:r>
          </w:del>
        </w:p>
        <w:p w:rsidR="009B08C5" w:rsidDel="003C0AD3" w:rsidRDefault="009B08C5">
          <w:pPr>
            <w:pStyle w:val="TOC1"/>
            <w:rPr>
              <w:del w:id="198" w:author="שרה ספרין" w:date="2018-06-18T16:01:00Z"/>
              <w:rFonts w:asciiTheme="minorHAnsi" w:eastAsiaTheme="minorEastAsia" w:hAnsiTheme="minorHAnsi" w:cstheme="minorBidi"/>
              <w:sz w:val="22"/>
              <w:szCs w:val="22"/>
              <w:rtl/>
            </w:rPr>
          </w:pPr>
          <w:del w:id="199" w:author="שרה ספרין" w:date="2018-06-18T16:01:00Z">
            <w:r w:rsidRPr="003C0AD3" w:rsidDel="003C0AD3">
              <w:rPr>
                <w:rStyle w:val="Hyperlink"/>
                <w:rtl/>
              </w:rPr>
              <w:delText>סקירת עבודות דומות בספרות והשוואה</w:delText>
            </w:r>
            <w:r w:rsidDel="003C0AD3">
              <w:rPr>
                <w:webHidden/>
                <w:rtl/>
              </w:rPr>
              <w:tab/>
              <w:delText>20</w:delText>
            </w:r>
          </w:del>
        </w:p>
        <w:p w:rsidR="009B08C5" w:rsidDel="003C0AD3" w:rsidRDefault="009B08C5">
          <w:pPr>
            <w:pStyle w:val="TOC1"/>
            <w:rPr>
              <w:del w:id="200" w:author="שרה ספרין" w:date="2018-06-18T16:01:00Z"/>
              <w:rFonts w:asciiTheme="minorHAnsi" w:eastAsiaTheme="minorEastAsia" w:hAnsiTheme="minorHAnsi" w:cstheme="minorBidi"/>
              <w:sz w:val="22"/>
              <w:szCs w:val="22"/>
              <w:rtl/>
            </w:rPr>
          </w:pPr>
          <w:del w:id="201" w:author="שרה ספרין" w:date="2018-06-18T16:01:00Z">
            <w:r w:rsidRPr="003C0AD3" w:rsidDel="003C0AD3">
              <w:rPr>
                <w:rStyle w:val="Hyperlink"/>
                <w:rtl/>
              </w:rPr>
              <w:delText>נספחים</w:delText>
            </w:r>
            <w:r w:rsidDel="003C0AD3">
              <w:rPr>
                <w:webHidden/>
                <w:rtl/>
              </w:rPr>
              <w:tab/>
              <w:delText>22</w:delText>
            </w:r>
          </w:del>
        </w:p>
        <w:p w:rsidR="009B08C5" w:rsidDel="003C0AD3" w:rsidRDefault="009B08C5">
          <w:pPr>
            <w:pStyle w:val="TOC2"/>
            <w:tabs>
              <w:tab w:val="left" w:pos="1320"/>
              <w:tab w:val="right" w:leader="dot" w:pos="8495"/>
            </w:tabs>
            <w:rPr>
              <w:del w:id="202" w:author="שרה ספרין" w:date="2018-06-18T16:01:00Z"/>
              <w:rFonts w:asciiTheme="minorHAnsi" w:eastAsiaTheme="minorEastAsia" w:hAnsiTheme="minorHAnsi" w:cstheme="minorBidi"/>
              <w:noProof/>
              <w:rtl/>
            </w:rPr>
          </w:pPr>
          <w:del w:id="203" w:author="שרה ספרין" w:date="2018-06-18T16:01:00Z">
            <w:r w:rsidRPr="003C0AD3" w:rsidDel="003C0AD3">
              <w:rPr>
                <w:rStyle w:val="Hyperlink"/>
                <w:rFonts w:ascii="Segoe UI Semilight" w:hAnsi="Segoe UI Semilight" w:cs="Segoe UI Semilight"/>
                <w:noProof/>
                <w:rtl/>
              </w:rPr>
              <w:delText>א.</w:delText>
            </w:r>
            <w:r w:rsidDel="003C0AD3">
              <w:rPr>
                <w:rFonts w:asciiTheme="minorHAnsi" w:eastAsiaTheme="minorEastAsia" w:hAnsiTheme="minorHAnsi" w:cstheme="minorBidi"/>
                <w:noProof/>
                <w:rtl/>
              </w:rPr>
              <w:tab/>
            </w:r>
            <w:r w:rsidRPr="003C0AD3" w:rsidDel="003C0AD3">
              <w:rPr>
                <w:rStyle w:val="Hyperlink"/>
                <w:rFonts w:ascii="Segoe UI Semilight" w:hAnsi="Segoe UI Semilight" w:cs="Segoe UI Semilight"/>
                <w:noProof/>
                <w:rtl/>
              </w:rPr>
              <w:delText>רשימת ספרות \ ביבליוגרפיה</w:delText>
            </w:r>
            <w:r w:rsidDel="003C0AD3">
              <w:rPr>
                <w:noProof/>
                <w:webHidden/>
                <w:rtl/>
              </w:rPr>
              <w:tab/>
              <w:delText>22</w:delText>
            </w:r>
          </w:del>
        </w:p>
        <w:p w:rsidR="009B08C5" w:rsidDel="003C0AD3" w:rsidRDefault="009B08C5">
          <w:pPr>
            <w:pStyle w:val="TOC2"/>
            <w:tabs>
              <w:tab w:val="left" w:pos="1320"/>
              <w:tab w:val="right" w:leader="dot" w:pos="8495"/>
            </w:tabs>
            <w:rPr>
              <w:del w:id="204" w:author="שרה ספרין" w:date="2018-06-18T16:01:00Z"/>
              <w:rFonts w:asciiTheme="minorHAnsi" w:eastAsiaTheme="minorEastAsia" w:hAnsiTheme="minorHAnsi" w:cstheme="minorBidi"/>
              <w:noProof/>
              <w:rtl/>
            </w:rPr>
          </w:pPr>
          <w:del w:id="205" w:author="שרה ספרין" w:date="2018-06-18T16:01:00Z">
            <w:r w:rsidRPr="003C0AD3" w:rsidDel="003C0AD3">
              <w:rPr>
                <w:rStyle w:val="Hyperlink"/>
                <w:rFonts w:ascii="Segoe UI Semilight" w:hAnsi="Segoe UI Semilight" w:cs="Segoe UI Semilight"/>
                <w:noProof/>
                <w:rtl/>
              </w:rPr>
              <w:delText>ב.</w:delText>
            </w:r>
            <w:r w:rsidDel="003C0AD3">
              <w:rPr>
                <w:rFonts w:asciiTheme="minorHAnsi" w:eastAsiaTheme="minorEastAsia" w:hAnsiTheme="minorHAnsi" w:cstheme="minorBidi"/>
                <w:noProof/>
                <w:rtl/>
              </w:rPr>
              <w:tab/>
            </w:r>
            <w:r w:rsidRPr="003C0AD3" w:rsidDel="003C0AD3">
              <w:rPr>
                <w:rStyle w:val="Hyperlink"/>
                <w:rFonts w:ascii="Segoe UI Semilight" w:hAnsi="Segoe UI Semilight" w:cs="Segoe UI Semilight"/>
                <w:noProof/>
                <w:rtl/>
              </w:rPr>
              <w:delText>תרשימים וטבלאות</w:delText>
            </w:r>
            <w:r w:rsidDel="003C0AD3">
              <w:rPr>
                <w:noProof/>
                <w:webHidden/>
                <w:rtl/>
              </w:rPr>
              <w:tab/>
              <w:delText>22</w:delText>
            </w:r>
          </w:del>
        </w:p>
        <w:p w:rsidR="0045499F" w:rsidRDefault="0045499F" w:rsidP="00A848BA">
          <w:pPr>
            <w:jc w:val="both"/>
          </w:pPr>
          <w:r>
            <w:rPr>
              <w:b/>
              <w:bCs/>
              <w:noProof/>
            </w:rPr>
            <w:fldChar w:fldCharType="end"/>
          </w:r>
        </w:p>
      </w:sdtContent>
    </w:sdt>
    <w:p w:rsidR="00835FCA" w:rsidRPr="00A01456" w:rsidRDefault="00835FCA" w:rsidP="00A848BA">
      <w:pPr>
        <w:jc w:val="both"/>
        <w:rPr>
          <w:rFonts w:ascii="Segoe UI Semilight" w:hAnsi="Segoe UI Semilight" w:cs="Segoe UI Semilight"/>
          <w:sz w:val="28"/>
          <w:szCs w:val="28"/>
        </w:rPr>
      </w:pPr>
    </w:p>
    <w:p w:rsidR="00EE1426" w:rsidRDefault="00EE1426" w:rsidP="00A848BA">
      <w:pPr>
        <w:pStyle w:val="1"/>
        <w:jc w:val="both"/>
        <w:rPr>
          <w:rFonts w:ascii="Segoe UI Semilight" w:hAnsi="Segoe UI Semilight" w:cs="Segoe UI Semilight"/>
          <w:rtl/>
        </w:rPr>
      </w:pPr>
      <w:bookmarkStart w:id="206" w:name="_Toc517102257"/>
      <w:r>
        <w:rPr>
          <w:rFonts w:ascii="Segoe UI Semilight" w:hAnsi="Segoe UI Semilight" w:cs="Segoe UI Semilight" w:hint="cs"/>
          <w:rtl/>
        </w:rPr>
        <w:t>תקציר</w:t>
      </w:r>
      <w:bookmarkEnd w:id="206"/>
    </w:p>
    <w:p w:rsidR="008C4285" w:rsidRDefault="008C4285" w:rsidP="00A848BA">
      <w:pPr>
        <w:jc w:val="both"/>
        <w:rPr>
          <w:ins w:id="207" w:author="שרה ספרין" w:date="2018-06-18T16:05:00Z"/>
          <w:rFonts w:ascii="Segoe UI Semilight" w:hAnsi="Segoe UI Semilight" w:cs="Segoe UI Semilight"/>
          <w:sz w:val="24"/>
          <w:szCs w:val="24"/>
          <w:rtl/>
        </w:rPr>
      </w:pPr>
      <w:r>
        <w:rPr>
          <w:rFonts w:ascii="Segoe UI Semilight" w:hAnsi="Segoe UI Semilight" w:cs="Segoe UI Semilight" w:hint="cs"/>
          <w:sz w:val="24"/>
          <w:szCs w:val="24"/>
          <w:rtl/>
        </w:rPr>
        <w:t>מסמך זה מתאר את פרויקט הגמר שלנו, ומתעסק במציאת פ</w:t>
      </w:r>
      <w:del w:id="208" w:author="שרה ספרין" w:date="2018-06-18T16:04:00Z">
        <w:r w:rsidDel="00E51E0E">
          <w:rPr>
            <w:rFonts w:ascii="Segoe UI Semilight" w:hAnsi="Segoe UI Semilight" w:cs="Segoe UI Semilight" w:hint="cs"/>
            <w:sz w:val="24"/>
            <w:szCs w:val="24"/>
            <w:rtl/>
          </w:rPr>
          <w:delText>י</w:delText>
        </w:r>
      </w:del>
      <w:r>
        <w:rPr>
          <w:rFonts w:ascii="Segoe UI Semilight" w:hAnsi="Segoe UI Semilight" w:cs="Segoe UI Semilight" w:hint="cs"/>
          <w:sz w:val="24"/>
          <w:szCs w:val="24"/>
          <w:rtl/>
        </w:rPr>
        <w:t xml:space="preserve">תרון אבטחה </w:t>
      </w:r>
      <w:del w:id="209" w:author="שרה ספרין" w:date="2018-06-18T16:04:00Z">
        <w:r w:rsidDel="00E51E0E">
          <w:rPr>
            <w:rFonts w:ascii="Segoe UI Semilight" w:hAnsi="Segoe UI Semilight" w:cs="Segoe UI Semilight" w:hint="cs"/>
            <w:sz w:val="24"/>
            <w:szCs w:val="24"/>
            <w:rtl/>
          </w:rPr>
          <w:delText>למכשירים קטנים בעלי חיבור אלחוטי ל</w:delText>
        </w:r>
        <w:r w:rsidR="00553D23" w:rsidDel="00E51E0E">
          <w:rPr>
            <w:rFonts w:ascii="Segoe UI Semilight" w:hAnsi="Segoe UI Semilight" w:cs="Segoe UI Semilight" w:hint="cs"/>
            <w:sz w:val="24"/>
            <w:szCs w:val="24"/>
            <w:rtl/>
          </w:rPr>
          <w:delText>רשת.</w:delText>
        </w:r>
      </w:del>
      <w:ins w:id="210" w:author="שרה ספרין" w:date="2018-06-18T16:04:00Z">
        <w:r w:rsidR="00E51E0E">
          <w:rPr>
            <w:rFonts w:ascii="Segoe UI Semilight" w:hAnsi="Segoe UI Semilight" w:cs="Segoe UI Semilight" w:hint="cs"/>
            <w:sz w:val="24"/>
            <w:szCs w:val="24"/>
            <w:rtl/>
          </w:rPr>
          <w:t>עבור רשתות קטנות</w:t>
        </w:r>
      </w:ins>
      <w:ins w:id="211" w:author="שרה ספרין" w:date="2018-06-18T16:05:00Z">
        <w:r w:rsidR="00E51E0E">
          <w:rPr>
            <w:rFonts w:ascii="Segoe UI Semilight" w:hAnsi="Segoe UI Semilight" w:cs="Segoe UI Semilight" w:hint="cs"/>
            <w:sz w:val="24"/>
            <w:szCs w:val="24"/>
            <w:rtl/>
          </w:rPr>
          <w:t xml:space="preserve"> </w:t>
        </w:r>
      </w:ins>
      <w:ins w:id="212" w:author="שרה ספרין" w:date="2018-06-18T16:04:00Z">
        <w:r w:rsidR="00E51E0E">
          <w:rPr>
            <w:rFonts w:ascii="Segoe UI Semilight" w:hAnsi="Segoe UI Semilight" w:cs="Segoe UI Semilight" w:hint="cs"/>
            <w:sz w:val="24"/>
            <w:szCs w:val="24"/>
            <w:rtl/>
          </w:rPr>
          <w:t xml:space="preserve">של </w:t>
        </w:r>
        <w:r w:rsidR="00E51E0E">
          <w:rPr>
            <w:rFonts w:ascii="Segoe UI Semilight" w:hAnsi="Segoe UI Semilight" w:cs="Segoe UI Semilight" w:hint="cs"/>
            <w:sz w:val="24"/>
            <w:szCs w:val="24"/>
          </w:rPr>
          <w:t>I</w:t>
        </w:r>
      </w:ins>
      <w:ins w:id="213" w:author="שרה ספרין" w:date="2018-06-18T16:05:00Z">
        <w:r w:rsidR="00E51E0E">
          <w:rPr>
            <w:rFonts w:ascii="Segoe UI Semilight" w:hAnsi="Segoe UI Semilight" w:cs="Segoe UI Semilight"/>
            <w:sz w:val="24"/>
            <w:szCs w:val="24"/>
          </w:rPr>
          <w:t>o</w:t>
        </w:r>
      </w:ins>
      <w:ins w:id="214" w:author="שרה ספרין" w:date="2018-06-18T16:04:00Z">
        <w:r w:rsidR="00E51E0E">
          <w:rPr>
            <w:rFonts w:ascii="Segoe UI Semilight" w:hAnsi="Segoe UI Semilight" w:cs="Segoe UI Semilight" w:hint="cs"/>
            <w:sz w:val="24"/>
            <w:szCs w:val="24"/>
          </w:rPr>
          <w:t>T</w:t>
        </w:r>
        <w:r w:rsidR="00E51E0E">
          <w:rPr>
            <w:rFonts w:ascii="Segoe UI Semilight" w:hAnsi="Segoe UI Semilight" w:cs="Segoe UI Semilight" w:hint="cs"/>
            <w:sz w:val="24"/>
            <w:szCs w:val="24"/>
            <w:rtl/>
          </w:rPr>
          <w:t>. המימוש מתאפשר גם ברשתות גדולות ע"י היררכיית מאסטרים.</w:t>
        </w:r>
      </w:ins>
    </w:p>
    <w:p w:rsidR="00AE1431" w:rsidRDefault="00E51E0E" w:rsidP="00AE1431">
      <w:pPr>
        <w:jc w:val="both"/>
        <w:rPr>
          <w:ins w:id="215" w:author="שרה ספרין" w:date="2018-06-18T16:12:00Z"/>
          <w:rFonts w:ascii="Segoe UI Semilight" w:hAnsi="Segoe UI Semilight" w:cs="Segoe UI Semilight"/>
          <w:sz w:val="24"/>
          <w:szCs w:val="24"/>
          <w:rtl/>
        </w:rPr>
      </w:pPr>
      <w:ins w:id="216" w:author="שרה ספרין" w:date="2018-06-18T16:07:00Z">
        <w:r>
          <w:rPr>
            <w:rFonts w:ascii="Segoe UI Semilight" w:hAnsi="Segoe UI Semilight" w:cs="Segoe UI Semilight" w:hint="cs"/>
            <w:sz w:val="24"/>
            <w:szCs w:val="24"/>
            <w:rtl/>
          </w:rPr>
          <w:t xml:space="preserve">פרוטוקול האבטחה שלנו מורכב מחמישה שלבים: מציאת מאסטר, </w:t>
        </w:r>
      </w:ins>
      <w:ins w:id="217" w:author="שרה ספרין" w:date="2018-06-18T16:10:00Z">
        <w:r w:rsidR="00AE1431">
          <w:rPr>
            <w:rFonts w:ascii="Segoe UI Semilight" w:hAnsi="Segoe UI Semilight" w:cs="Segoe UI Semilight" w:hint="cs"/>
            <w:sz w:val="24"/>
            <w:szCs w:val="24"/>
            <w:rtl/>
          </w:rPr>
          <w:t>מציאת</w:t>
        </w:r>
      </w:ins>
      <w:ins w:id="218" w:author="שרה ספרין" w:date="2018-06-18T16:11:00Z">
        <w:r w:rsidR="00AE1431">
          <w:rPr>
            <w:rFonts w:ascii="Segoe UI Semilight" w:hAnsi="Segoe UI Semilight" w:cs="Segoe UI Semilight" w:hint="cs"/>
            <w:sz w:val="24"/>
            <w:szCs w:val="24"/>
            <w:rtl/>
          </w:rPr>
          <w:t xml:space="preserve"> </w:t>
        </w:r>
      </w:ins>
      <w:ins w:id="219" w:author="שרה ספרין" w:date="2018-06-18T16:10:00Z">
        <w:r w:rsidR="00AE1431">
          <w:rPr>
            <w:rFonts w:ascii="Segoe UI Semilight" w:hAnsi="Segoe UI Semilight" w:cs="Segoe UI Semilight" w:hint="cs"/>
            <w:sz w:val="24"/>
            <w:szCs w:val="24"/>
            <w:rtl/>
          </w:rPr>
          <w:t>גודל בריכת המפתחות ויצירתו, שליחת המפתחות מוצפנים ב-</w:t>
        </w:r>
        <w:r w:rsidR="00AE1431">
          <w:rPr>
            <w:rFonts w:ascii="Segoe UI Semilight" w:hAnsi="Segoe UI Semilight" w:cs="Segoe UI Semilight" w:hint="cs"/>
            <w:sz w:val="24"/>
            <w:szCs w:val="24"/>
          </w:rPr>
          <w:t>RSA</w:t>
        </w:r>
        <w:r w:rsidR="00AE1431">
          <w:rPr>
            <w:rFonts w:ascii="Segoe UI Semilight" w:hAnsi="Segoe UI Semilight" w:cs="Segoe UI Semilight" w:hint="cs"/>
            <w:sz w:val="24"/>
            <w:szCs w:val="24"/>
            <w:rtl/>
          </w:rPr>
          <w:t xml:space="preserve"> , חישוב מפתח משותף ורשת בטוחה</w:t>
        </w:r>
      </w:ins>
      <w:ins w:id="220" w:author="שרה ספרין" w:date="2018-06-18T16:11:00Z">
        <w:r w:rsidR="00AE1431">
          <w:rPr>
            <w:rFonts w:ascii="Segoe UI Semilight" w:hAnsi="Segoe UI Semilight" w:cs="Segoe UI Semilight" w:hint="cs"/>
            <w:sz w:val="24"/>
            <w:szCs w:val="24"/>
            <w:rtl/>
          </w:rPr>
          <w:t>.</w:t>
        </w:r>
      </w:ins>
    </w:p>
    <w:p w:rsidR="00AE1431" w:rsidRDefault="00AE1431" w:rsidP="00AE1431">
      <w:pPr>
        <w:jc w:val="both"/>
        <w:rPr>
          <w:ins w:id="221" w:author="שרה ספרין" w:date="2018-06-18T16:11:00Z"/>
          <w:rFonts w:ascii="Segoe UI Semilight" w:hAnsi="Segoe UI Semilight" w:cs="Segoe UI Semilight"/>
          <w:sz w:val="24"/>
          <w:szCs w:val="24"/>
          <w:rtl/>
        </w:rPr>
      </w:pPr>
      <w:ins w:id="222" w:author="שרה ספרין" w:date="2018-06-18T16:12:00Z">
        <w:r>
          <w:rPr>
            <w:rFonts w:ascii="Segoe UI Semilight" w:hAnsi="Segoe UI Semilight" w:cs="Segoe UI Semilight" w:hint="cs"/>
            <w:sz w:val="24"/>
            <w:szCs w:val="24"/>
            <w:rtl/>
          </w:rPr>
          <w:t>הרעיון הוא שכיון שאנחנו מתעסקים ברשת כוללת כמות של מכשירים, נרצה שהיא ת</w:t>
        </w:r>
      </w:ins>
      <w:ins w:id="223" w:author="שרה ספרין" w:date="2018-06-18T16:13:00Z">
        <w:r>
          <w:rPr>
            <w:rFonts w:ascii="Segoe UI Semilight" w:hAnsi="Segoe UI Semilight" w:cs="Segoe UI Semilight" w:hint="cs"/>
            <w:sz w:val="24"/>
            <w:szCs w:val="24"/>
            <w:rtl/>
          </w:rPr>
          <w:t>היה דינאמית, ולא כל השתלטות על צומת תחשוף את ההצפנה.</w:t>
        </w:r>
      </w:ins>
    </w:p>
    <w:p w:rsidR="00AE1431" w:rsidRDefault="00AE1431" w:rsidP="00AE1431">
      <w:pPr>
        <w:jc w:val="both"/>
        <w:rPr>
          <w:ins w:id="224" w:author="שרה ספרין" w:date="2018-06-18T16:14:00Z"/>
          <w:rFonts w:ascii="Segoe UI Semilight" w:hAnsi="Segoe UI Semilight" w:cs="Segoe UI Semilight"/>
          <w:sz w:val="24"/>
          <w:szCs w:val="24"/>
          <w:rtl/>
        </w:rPr>
      </w:pPr>
      <w:ins w:id="225" w:author="שרה ספרין" w:date="2018-06-18T16:13:00Z">
        <w:r>
          <w:rPr>
            <w:rFonts w:ascii="Segoe UI Semilight" w:hAnsi="Segoe UI Semilight" w:cs="Segoe UI Semilight" w:hint="cs"/>
            <w:sz w:val="24"/>
            <w:szCs w:val="24"/>
            <w:rtl/>
          </w:rPr>
          <w:t xml:space="preserve">לכן, הסתמכנו על </w:t>
        </w:r>
      </w:ins>
      <w:ins w:id="226" w:author="שרה ספרין" w:date="2018-06-18T16:11:00Z">
        <w:r>
          <w:rPr>
            <w:rFonts w:ascii="Segoe UI Semilight" w:hAnsi="Segoe UI Semilight" w:cs="Segoe UI Semilight" w:hint="cs"/>
            <w:sz w:val="24"/>
            <w:szCs w:val="24"/>
            <w:rtl/>
          </w:rPr>
          <w:t>מאמר מתמטי שדן בגודל מאגר שיש ליצור על מנת שתהיה חפיפה של לפחות .</w:t>
        </w:r>
      </w:ins>
      <w:ins w:id="227" w:author="שרה ספרין" w:date="2018-06-18T16:13:00Z">
        <w:r>
          <w:rPr>
            <w:rFonts w:ascii="Segoe UI Semilight" w:hAnsi="Segoe UI Semilight" w:cs="Segoe UI Semilight" w:hint="cs"/>
            <w:sz w:val="24"/>
            <w:szCs w:val="24"/>
            <w:rtl/>
          </w:rPr>
          <w:t xml:space="preserve">מפתח </w:t>
        </w:r>
      </w:ins>
      <w:ins w:id="228" w:author="שרה ספרין" w:date="2018-06-18T16:14:00Z">
        <w:r>
          <w:rPr>
            <w:rFonts w:ascii="Segoe UI Semilight" w:hAnsi="Segoe UI Semilight" w:cs="Segoe UI Semilight" w:hint="cs"/>
            <w:sz w:val="24"/>
            <w:szCs w:val="24"/>
            <w:rtl/>
          </w:rPr>
          <w:t>אחד ברשת בהסתברות של 90%-80%</w:t>
        </w:r>
      </w:ins>
    </w:p>
    <w:p w:rsidR="002D78EE" w:rsidRDefault="002D78EE" w:rsidP="00AE1431">
      <w:pPr>
        <w:jc w:val="both"/>
        <w:rPr>
          <w:ins w:id="229" w:author="שרה ספרין" w:date="2018-06-18T16:11:00Z"/>
          <w:rFonts w:ascii="Segoe UI Semilight" w:hAnsi="Segoe UI Semilight" w:cs="Segoe UI Semilight"/>
          <w:sz w:val="24"/>
          <w:szCs w:val="24"/>
          <w:rtl/>
        </w:rPr>
      </w:pPr>
      <w:ins w:id="230" w:author="שרה ספרין" w:date="2018-06-18T16:14:00Z">
        <w:r>
          <w:rPr>
            <w:rFonts w:ascii="Segoe UI Semilight" w:hAnsi="Segoe UI Semilight" w:cs="Segoe UI Semilight" w:hint="cs"/>
            <w:sz w:val="24"/>
            <w:szCs w:val="24"/>
            <w:rtl/>
          </w:rPr>
          <w:t xml:space="preserve">הרצנו את הפרויקט על </w:t>
        </w:r>
      </w:ins>
      <w:ins w:id="231" w:author="שרה ספרין" w:date="2018-06-18T16:15:00Z">
        <w:r>
          <w:rPr>
            <w:rFonts w:ascii="Segoe UI Semilight" w:hAnsi="Segoe UI Semilight" w:cs="Segoe UI Semilight" w:hint="cs"/>
            <w:sz w:val="24"/>
            <w:szCs w:val="24"/>
            <w:rtl/>
          </w:rPr>
          <w:t xml:space="preserve">שלושה </w:t>
        </w:r>
      </w:ins>
      <w:ins w:id="232" w:author="שרה ספרין" w:date="2018-06-18T16:14:00Z">
        <w:r>
          <w:rPr>
            <w:rFonts w:ascii="Segoe UI Semilight" w:hAnsi="Segoe UI Semilight" w:cs="Segoe UI Semilight" w:hint="cs"/>
            <w:sz w:val="24"/>
            <w:szCs w:val="24"/>
            <w:rtl/>
          </w:rPr>
          <w:t xml:space="preserve">מכשירים מסוג </w:t>
        </w:r>
        <w:r>
          <w:rPr>
            <w:rFonts w:ascii="Segoe UI Semilight" w:hAnsi="Segoe UI Semilight" w:cs="Segoe UI Semilight"/>
            <w:sz w:val="24"/>
            <w:szCs w:val="24"/>
          </w:rPr>
          <w:t>rasbery pi</w:t>
        </w:r>
      </w:ins>
      <w:ins w:id="233" w:author="שרה ספרין" w:date="2018-06-18T16:15:00Z">
        <w:r>
          <w:rPr>
            <w:rFonts w:ascii="Segoe UI Semilight" w:hAnsi="Segoe UI Semilight" w:cs="Segoe UI Semilight" w:hint="cs"/>
            <w:sz w:val="24"/>
            <w:szCs w:val="24"/>
            <w:rtl/>
          </w:rPr>
          <w:t xml:space="preserve"> , כאשר אחד המאסטר והשניים האחרים הם שני צמתים ברשת.</w:t>
        </w:r>
      </w:ins>
    </w:p>
    <w:p w:rsidR="00E51E0E" w:rsidRPr="00E51E0E" w:rsidRDefault="00E51E0E">
      <w:pPr>
        <w:jc w:val="both"/>
        <w:rPr>
          <w:rFonts w:ascii="Segoe UI Semilight" w:hAnsi="Segoe UI Semilight" w:cs="Segoe UI Semilight"/>
          <w:sz w:val="24"/>
          <w:szCs w:val="24"/>
          <w:rtl/>
        </w:rPr>
        <w:pPrChange w:id="234" w:author="שרה ספרין" w:date="2018-06-18T16:07:00Z">
          <w:pPr>
            <w:jc w:val="both"/>
          </w:pPr>
        </w:pPrChange>
      </w:pPr>
    </w:p>
    <w:p w:rsidR="00EE1426" w:rsidRDefault="00EE1426" w:rsidP="00A848BA">
      <w:pPr>
        <w:pStyle w:val="1"/>
        <w:jc w:val="both"/>
        <w:rPr>
          <w:rFonts w:ascii="Segoe UI Semilight" w:hAnsi="Segoe UI Semilight" w:cs="Segoe UI Semilight"/>
          <w:rtl/>
        </w:rPr>
      </w:pPr>
      <w:bookmarkStart w:id="235" w:name="_Toc517102258"/>
      <w:r>
        <w:rPr>
          <w:rFonts w:ascii="Segoe UI Semilight" w:hAnsi="Segoe UI Semilight" w:cs="Segoe UI Semilight" w:hint="cs"/>
          <w:rtl/>
        </w:rPr>
        <w:t>מילון מונחים</w:t>
      </w:r>
      <w:bookmarkEnd w:id="235"/>
    </w:p>
    <w:p w:rsidR="00127619" w:rsidRPr="00127619" w:rsidRDefault="00127619" w:rsidP="00A848BA">
      <w:pPr>
        <w:pStyle w:val="NormalWeb"/>
        <w:numPr>
          <w:ilvl w:val="0"/>
          <w:numId w:val="37"/>
        </w:numPr>
        <w:bidi/>
        <w:spacing w:before="120" w:beforeAutospacing="0" w:after="200" w:afterAutospacing="0"/>
        <w:jc w:val="both"/>
      </w:pPr>
      <w:r w:rsidRPr="00127619">
        <w:rPr>
          <w:rFonts w:ascii="Segoe UI Semilight" w:hAnsi="Segoe UI Semilight" w:cs="Segoe UI Semilight" w:hint="cs"/>
          <w:rtl/>
        </w:rPr>
        <w:t>מכשי</w:t>
      </w:r>
      <w:r>
        <w:rPr>
          <w:rFonts w:ascii="Segoe UI Semilight" w:hAnsi="Segoe UI Semilight" w:cs="Segoe UI Semilight" w:hint="cs"/>
          <w:rtl/>
        </w:rPr>
        <w:t xml:space="preserve">ר </w:t>
      </w:r>
      <w:r>
        <w:rPr>
          <w:rFonts w:ascii="Segoe UI Semilight" w:hAnsi="Segoe UI Semilight" w:cs="Segoe UI Semilight"/>
        </w:rPr>
        <w:t>IoT</w:t>
      </w:r>
      <w:r>
        <w:rPr>
          <w:rFonts w:ascii="Segoe UI Semilight" w:hAnsi="Segoe UI Semilight" w:cs="Segoe UI Semilight" w:hint="cs"/>
          <w:rtl/>
        </w:rPr>
        <w:t>: מכשיר עם יכולות חישוב קטנות, בעל יכולת שידור אלחוטי</w:t>
      </w:r>
    </w:p>
    <w:p w:rsidR="00420B02" w:rsidRP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lastRenderedPageBreak/>
        <w:t>צומת</w:t>
      </w:r>
      <w:r>
        <w:rPr>
          <w:rFonts w:ascii="Segoe UI Semilight" w:hAnsi="Segoe UI Semilight" w:cs="Segoe UI Semilight" w:hint="cs"/>
          <w:rtl/>
        </w:rPr>
        <w:t xml:space="preserve">: מכשיר </w:t>
      </w:r>
      <w:r>
        <w:rPr>
          <w:rFonts w:ascii="Segoe UI Semilight" w:hAnsi="Segoe UI Semilight" w:cs="Segoe UI Semilight"/>
        </w:rPr>
        <w:t>IoT</w:t>
      </w:r>
      <w:r>
        <w:rPr>
          <w:rFonts w:ascii="Segoe UI Semilight" w:hAnsi="Segoe UI Semilight" w:cs="Segoe UI Semilight" w:hint="cs"/>
          <w:rtl/>
        </w:rPr>
        <w:t xml:space="preserve"> שנמצא ברשת</w:t>
      </w:r>
    </w:p>
    <w:p w:rsidR="00420B02" w:rsidRDefault="00420B02" w:rsidP="00A848BA">
      <w:pPr>
        <w:pStyle w:val="NormalWeb"/>
        <w:numPr>
          <w:ilvl w:val="0"/>
          <w:numId w:val="37"/>
        </w:numPr>
        <w:bidi/>
        <w:spacing w:before="120" w:beforeAutospacing="0" w:after="200" w:afterAutospacing="0"/>
        <w:jc w:val="both"/>
      </w:pPr>
      <w:r w:rsidRPr="00420B02">
        <w:rPr>
          <w:rFonts w:ascii="Segoe UI Semilight" w:hAnsi="Segoe UI Semilight" w:cs="Segoe UI Semilight" w:hint="cs"/>
          <w:rtl/>
        </w:rPr>
        <w:t>מאסטר</w:t>
      </w:r>
      <w:r>
        <w:rPr>
          <w:rFonts w:ascii="Segoe UI Semilight" w:hAnsi="Segoe UI Semilight" w:cs="Segoe UI Semilight" w:hint="cs"/>
          <w:rtl/>
        </w:rPr>
        <w:t>/מנהיג: צומת שנבחר לתפקיד יצירת המפתחות והפצתם ברשת</w:t>
      </w:r>
    </w:p>
    <w:p w:rsidR="009B7EA1"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צופן</w:t>
      </w:r>
      <w:r>
        <w:rPr>
          <w:rFonts w:ascii="Segoe UI Semilight" w:hAnsi="Segoe UI Semilight" w:cs="Segoe UI Semilight" w:hint="cs"/>
        </w:rPr>
        <w:t>RSA</w:t>
      </w:r>
      <w:r>
        <w:rPr>
          <w:rFonts w:ascii="Segoe UI Semilight" w:hAnsi="Segoe UI Semilight" w:cs="Segoe UI Semilight"/>
        </w:rPr>
        <w:t xml:space="preserve"> </w:t>
      </w:r>
      <w:r>
        <w:rPr>
          <w:rFonts w:ascii="Segoe UI Semilight" w:hAnsi="Segoe UI Semilight" w:cs="Segoe UI Semilight" w:hint="cs"/>
          <w:rtl/>
        </w:rPr>
        <w:t>: מערכת הצפנה אסימטרית שמשתמשת במפתח ציבורי שגלוי לכולם  ובמפתח פרטי, סודי.</w:t>
      </w:r>
    </w:p>
    <w:p w:rsidR="002C6AE1" w:rsidRPr="00420B02" w:rsidRDefault="002C6AE1" w:rsidP="00A848BA">
      <w:pPr>
        <w:pStyle w:val="NormalWeb"/>
        <w:numPr>
          <w:ilvl w:val="0"/>
          <w:numId w:val="37"/>
        </w:numPr>
        <w:bidi/>
        <w:spacing w:before="120" w:beforeAutospacing="0" w:after="200" w:afterAutospacing="0"/>
        <w:jc w:val="both"/>
      </w:pPr>
      <w:r>
        <w:rPr>
          <w:rFonts w:ascii="Segoe UI Semilight" w:hAnsi="Segoe UI Semilight" w:cs="Segoe UI Semilight" w:hint="cs"/>
          <w:rtl/>
        </w:rPr>
        <w:t xml:space="preserve">צופן </w:t>
      </w:r>
      <w:r>
        <w:rPr>
          <w:rFonts w:ascii="Segoe UI Semilight" w:hAnsi="Segoe UI Semilight" w:cs="Segoe UI Semilight" w:hint="cs"/>
        </w:rPr>
        <w:t>AES</w:t>
      </w:r>
      <w:r>
        <w:rPr>
          <w:rFonts w:ascii="Segoe UI Semilight" w:hAnsi="Segoe UI Semilight" w:cs="Segoe UI Semilight" w:hint="cs"/>
          <w:rtl/>
        </w:rPr>
        <w:t>: מערכת הצפנה סימטרית.</w:t>
      </w:r>
    </w:p>
    <w:p w:rsidR="006A6107" w:rsidRDefault="006A6107" w:rsidP="00A848BA">
      <w:pPr>
        <w:pStyle w:val="1"/>
        <w:jc w:val="both"/>
        <w:rPr>
          <w:rFonts w:ascii="Segoe UI Semilight" w:hAnsi="Segoe UI Semilight" w:cs="Segoe UI Semilight"/>
          <w:rtl/>
        </w:rPr>
      </w:pPr>
      <w:bookmarkStart w:id="236" w:name="_Toc517102259"/>
      <w:r>
        <w:rPr>
          <w:rFonts w:ascii="Segoe UI Semilight" w:hAnsi="Segoe UI Semilight" w:cs="Segoe UI Semilight" w:hint="cs"/>
          <w:rtl/>
        </w:rPr>
        <w:t>תיאור מסגרת הפרויקט</w:t>
      </w:r>
      <w:bookmarkEnd w:id="236"/>
    </w:p>
    <w:p w:rsidR="006A6107" w:rsidRDefault="006A6107" w:rsidP="00A848BA">
      <w:pPr>
        <w:jc w:val="both"/>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 xml:space="preserve">הפרויקט שלנו הוא </w:t>
      </w:r>
      <w:r w:rsidR="00F92E42">
        <w:rPr>
          <w:rFonts w:ascii="Segoe UI Semilight" w:hAnsi="Segoe UI Semilight" w:cs="Segoe UI Semilight" w:hint="cs"/>
          <w:color w:val="000000" w:themeColor="text1"/>
          <w:sz w:val="24"/>
          <w:szCs w:val="24"/>
          <w:rtl/>
        </w:rPr>
        <w:t>פרוטוקול אבטחה ל</w:t>
      </w:r>
      <w:r w:rsidR="00E56DDD">
        <w:rPr>
          <w:rFonts w:ascii="Segoe UI Semilight" w:hAnsi="Segoe UI Semilight" w:cs="Segoe UI Semilight" w:hint="cs"/>
          <w:color w:val="000000" w:themeColor="text1"/>
          <w:sz w:val="24"/>
          <w:szCs w:val="24"/>
          <w:rtl/>
        </w:rPr>
        <w:t>רשתות קטנות</w:t>
      </w:r>
      <w:r>
        <w:rPr>
          <w:rFonts w:ascii="Segoe UI Semilight" w:hAnsi="Segoe UI Semilight" w:cs="Segoe UI Semilight" w:hint="cs"/>
          <w:color w:val="000000" w:themeColor="text1"/>
          <w:sz w:val="24"/>
          <w:szCs w:val="24"/>
          <w:rtl/>
        </w:rPr>
        <w:t xml:space="preserve"> של </w:t>
      </w:r>
      <w:r>
        <w:rPr>
          <w:rFonts w:ascii="Segoe UI Semilight" w:hAnsi="Segoe UI Semilight" w:cs="Segoe UI Semilight" w:hint="cs"/>
          <w:color w:val="000000" w:themeColor="text1"/>
          <w:sz w:val="24"/>
          <w:szCs w:val="24"/>
        </w:rPr>
        <w:t>I</w:t>
      </w:r>
      <w:r w:rsidR="00E56DDD">
        <w:rPr>
          <w:rFonts w:ascii="Segoe UI Semilight" w:hAnsi="Segoe UI Semilight" w:cs="Segoe UI Semilight"/>
          <w:color w:val="000000" w:themeColor="text1"/>
          <w:sz w:val="24"/>
          <w:szCs w:val="24"/>
        </w:rPr>
        <w:t>o</w:t>
      </w:r>
      <w:r>
        <w:rPr>
          <w:rFonts w:ascii="Segoe UI Semilight" w:hAnsi="Segoe UI Semilight" w:cs="Segoe UI Semilight" w:hint="cs"/>
          <w:color w:val="000000" w:themeColor="text1"/>
          <w:sz w:val="24"/>
          <w:szCs w:val="24"/>
        </w:rPr>
        <w:t>T</w:t>
      </w:r>
      <w:r>
        <w:rPr>
          <w:rFonts w:ascii="Segoe UI Semilight" w:hAnsi="Segoe UI Semilight" w:cs="Segoe UI Semilight" w:hint="cs"/>
          <w:color w:val="000000" w:themeColor="text1"/>
          <w:sz w:val="24"/>
          <w:szCs w:val="24"/>
          <w:rtl/>
        </w:rPr>
        <w:t xml:space="preserve"> </w:t>
      </w:r>
      <w:r w:rsidR="00E56DDD">
        <w:rPr>
          <w:rFonts w:ascii="Segoe UI Semilight" w:hAnsi="Segoe UI Semilight" w:cs="Segoe UI Semilight" w:hint="cs"/>
          <w:color w:val="000000" w:themeColor="text1"/>
          <w:sz w:val="24"/>
          <w:szCs w:val="24"/>
          <w:rtl/>
        </w:rPr>
        <w:t>. הוא ניתן לשימוש גם במערכות גדולות ע"י היררכיית</w:t>
      </w:r>
      <w:r>
        <w:rPr>
          <w:rFonts w:ascii="Segoe UI Semilight" w:hAnsi="Segoe UI Semilight" w:cs="Segoe UI Semilight" w:hint="cs"/>
          <w:color w:val="000000" w:themeColor="text1"/>
          <w:sz w:val="24"/>
          <w:szCs w:val="24"/>
          <w:rtl/>
        </w:rPr>
        <w:t xml:space="preserve"> </w:t>
      </w:r>
      <w:r w:rsidR="00E56DDD">
        <w:rPr>
          <w:rFonts w:ascii="Segoe UI Semilight" w:hAnsi="Segoe UI Semilight" w:cs="Segoe UI Semilight" w:hint="cs"/>
          <w:color w:val="000000" w:themeColor="text1"/>
          <w:sz w:val="24"/>
          <w:szCs w:val="24"/>
          <w:rtl/>
        </w:rPr>
        <w:t xml:space="preserve">מאסטרים. </w:t>
      </w:r>
      <w:r w:rsidR="00F92E42">
        <w:rPr>
          <w:rFonts w:ascii="Segoe UI Semilight" w:hAnsi="Segoe UI Semilight" w:cs="Segoe UI Semilight" w:hint="cs"/>
          <w:color w:val="000000" w:themeColor="text1"/>
          <w:sz w:val="24"/>
          <w:szCs w:val="24"/>
          <w:rtl/>
        </w:rPr>
        <w:t xml:space="preserve">הפרוטוקול מורכב מ-5 שלבים שבסופם </w:t>
      </w:r>
      <w:r>
        <w:rPr>
          <w:rFonts w:ascii="Segoe UI Semilight" w:hAnsi="Segoe UI Semilight" w:cs="Segoe UI Semilight" w:hint="cs"/>
          <w:color w:val="000000" w:themeColor="text1"/>
          <w:sz w:val="24"/>
          <w:szCs w:val="24"/>
          <w:rtl/>
        </w:rPr>
        <w:t xml:space="preserve">כל שני מכשירים </w:t>
      </w:r>
      <w:r w:rsidR="00F92E42">
        <w:rPr>
          <w:rFonts w:ascii="Segoe UI Semilight" w:hAnsi="Segoe UI Semilight" w:cs="Segoe UI Semilight" w:hint="cs"/>
          <w:color w:val="000000" w:themeColor="text1"/>
          <w:sz w:val="24"/>
          <w:szCs w:val="24"/>
          <w:rtl/>
        </w:rPr>
        <w:t>(</w:t>
      </w:r>
      <w:r w:rsidR="00E56DDD">
        <w:rPr>
          <w:rFonts w:ascii="Segoe UI Semilight" w:hAnsi="Segoe UI Semilight" w:cs="Segoe UI Semilight" w:hint="cs"/>
          <w:color w:val="000000" w:themeColor="text1"/>
          <w:sz w:val="24"/>
          <w:szCs w:val="24"/>
          <w:rtl/>
        </w:rPr>
        <w:t>בהסתברות של 90%-80%</w:t>
      </w:r>
      <w:r w:rsidR="00F92E42">
        <w:rPr>
          <w:rFonts w:ascii="Segoe UI Semilight" w:hAnsi="Segoe UI Semilight" w:cs="Segoe UI Semilight" w:hint="cs"/>
          <w:color w:val="000000" w:themeColor="text1"/>
          <w:sz w:val="24"/>
          <w:szCs w:val="24"/>
          <w:rtl/>
        </w:rPr>
        <w:t xml:space="preserve">) </w:t>
      </w:r>
      <w:r>
        <w:rPr>
          <w:rFonts w:ascii="Segoe UI Semilight" w:hAnsi="Segoe UI Semilight" w:cs="Segoe UI Semilight" w:hint="cs"/>
          <w:color w:val="000000" w:themeColor="text1"/>
          <w:sz w:val="24"/>
          <w:szCs w:val="24"/>
          <w:rtl/>
        </w:rPr>
        <w:t xml:space="preserve">ברשת יכולים לדבר ביניהם ישירות באופן בטוח. המערכת עמידה בפני שינויים, כמו התווספות של מכשיר חדש לרשת </w:t>
      </w:r>
      <w:r w:rsidR="007D6AEE">
        <w:rPr>
          <w:rFonts w:ascii="Segoe UI Semilight" w:hAnsi="Segoe UI Semilight" w:cs="Segoe UI Semilight" w:hint="cs"/>
          <w:color w:val="000000" w:themeColor="text1"/>
          <w:sz w:val="24"/>
          <w:szCs w:val="24"/>
          <w:rtl/>
        </w:rPr>
        <w:t>ו</w:t>
      </w:r>
      <w:r>
        <w:rPr>
          <w:rFonts w:ascii="Segoe UI Semilight" w:hAnsi="Segoe UI Semilight" w:cs="Segoe UI Semilight" w:hint="cs"/>
          <w:color w:val="000000" w:themeColor="text1"/>
          <w:sz w:val="24"/>
          <w:szCs w:val="24"/>
          <w:rtl/>
        </w:rPr>
        <w:t>יציאה של מכשיר מהרשת</w:t>
      </w:r>
      <w:r w:rsidR="00F92E42">
        <w:rPr>
          <w:rFonts w:ascii="Segoe UI Semilight" w:hAnsi="Segoe UI Semilight" w:cs="Segoe UI Semilight" w:hint="cs"/>
          <w:color w:val="000000" w:themeColor="text1"/>
          <w:sz w:val="24"/>
          <w:szCs w:val="24"/>
          <w:rtl/>
        </w:rPr>
        <w:t>.</w:t>
      </w:r>
    </w:p>
    <w:p w:rsidR="00F92E42" w:rsidRDefault="00F92E42" w:rsidP="00A848BA">
      <w:pPr>
        <w:jc w:val="both"/>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בפרויקט השתמשנו ב-</w:t>
      </w:r>
      <w:r>
        <w:rPr>
          <w:rFonts w:ascii="Segoe UI Semilight" w:hAnsi="Segoe UI Semilight" w:cs="Segoe UI Semilight" w:hint="cs"/>
          <w:color w:val="000000" w:themeColor="text1"/>
          <w:sz w:val="24"/>
          <w:szCs w:val="24"/>
        </w:rPr>
        <w:t>I</w:t>
      </w:r>
      <w:r w:rsidR="007D6AEE">
        <w:rPr>
          <w:rFonts w:ascii="Segoe UI Semilight" w:hAnsi="Segoe UI Semilight" w:cs="Segoe UI Semilight"/>
          <w:color w:val="000000" w:themeColor="text1"/>
          <w:sz w:val="24"/>
          <w:szCs w:val="24"/>
        </w:rPr>
        <w:t>o</w:t>
      </w:r>
      <w:r>
        <w:rPr>
          <w:rFonts w:ascii="Segoe UI Semilight" w:hAnsi="Segoe UI Semilight" w:cs="Segoe UI Semilight" w:hint="cs"/>
          <w:color w:val="000000" w:themeColor="text1"/>
          <w:sz w:val="24"/>
          <w:szCs w:val="24"/>
        </w:rPr>
        <w:t>T</w:t>
      </w:r>
      <w:r>
        <w:rPr>
          <w:rFonts w:ascii="Segoe UI Semilight" w:hAnsi="Segoe UI Semilight" w:cs="Segoe UI Semilight" w:hint="cs"/>
          <w:color w:val="000000" w:themeColor="text1"/>
          <w:sz w:val="24"/>
          <w:szCs w:val="24"/>
          <w:rtl/>
        </w:rPr>
        <w:t xml:space="preserve"> מסוג </w:t>
      </w:r>
      <w:r>
        <w:rPr>
          <w:rFonts w:ascii="Segoe UI Semilight" w:hAnsi="Segoe UI Semilight" w:cs="Segoe UI Semilight"/>
          <w:color w:val="000000" w:themeColor="text1"/>
          <w:sz w:val="24"/>
          <w:szCs w:val="24"/>
        </w:rPr>
        <w:t>raspberry pi</w:t>
      </w:r>
      <w:r>
        <w:rPr>
          <w:rFonts w:ascii="Segoe UI Semilight" w:hAnsi="Segoe UI Semilight" w:cs="Segoe UI Semilight" w:hint="cs"/>
          <w:color w:val="000000" w:themeColor="text1"/>
          <w:sz w:val="24"/>
          <w:szCs w:val="24"/>
          <w:rtl/>
        </w:rPr>
        <w:t xml:space="preserve"> ואת הקוד כתבנו בשפת פייתון. השתמשנו בספריות מתמטיות כמו </w:t>
      </w:r>
      <w:r>
        <w:rPr>
          <w:rFonts w:ascii="Segoe UI Semilight" w:hAnsi="Segoe UI Semilight" w:cs="Segoe UI Semilight"/>
          <w:color w:val="000000" w:themeColor="text1"/>
          <w:sz w:val="24"/>
          <w:szCs w:val="24"/>
        </w:rPr>
        <w:t>numpy</w:t>
      </w:r>
      <w:r>
        <w:rPr>
          <w:rFonts w:ascii="Segoe UI Semilight" w:hAnsi="Segoe UI Semilight" w:cs="Segoe UI Semilight" w:hint="cs"/>
          <w:color w:val="000000" w:themeColor="text1"/>
          <w:sz w:val="24"/>
          <w:szCs w:val="24"/>
          <w:rtl/>
        </w:rPr>
        <w:t xml:space="preserve"> ו</w:t>
      </w:r>
      <w:r w:rsidR="007D6AEE">
        <w:rPr>
          <w:rFonts w:ascii="Segoe UI Semilight" w:hAnsi="Segoe UI Semilight" w:cs="Segoe UI Semilight" w:hint="cs"/>
          <w:color w:val="000000" w:themeColor="text1"/>
          <w:sz w:val="24"/>
          <w:szCs w:val="24"/>
          <w:rtl/>
        </w:rPr>
        <w:t>-</w:t>
      </w:r>
      <w:r>
        <w:rPr>
          <w:rFonts w:ascii="Segoe UI Semilight" w:hAnsi="Segoe UI Semilight" w:cs="Segoe UI Semilight" w:hint="cs"/>
          <w:color w:val="000000" w:themeColor="text1"/>
          <w:sz w:val="24"/>
          <w:szCs w:val="24"/>
          <w:rtl/>
        </w:rPr>
        <w:t xml:space="preserve"> </w:t>
      </w:r>
      <w:r>
        <w:rPr>
          <w:rFonts w:ascii="Segoe UI Semilight" w:hAnsi="Segoe UI Semilight" w:cs="Segoe UI Semilight"/>
          <w:color w:val="000000" w:themeColor="text1"/>
          <w:sz w:val="24"/>
          <w:szCs w:val="24"/>
        </w:rPr>
        <w:t>scipy</w:t>
      </w:r>
      <w:r>
        <w:rPr>
          <w:rFonts w:ascii="Segoe UI Semilight" w:hAnsi="Segoe UI Semilight" w:cs="Segoe UI Semilight" w:hint="cs"/>
          <w:color w:val="000000" w:themeColor="text1"/>
          <w:sz w:val="24"/>
          <w:szCs w:val="24"/>
          <w:rtl/>
        </w:rPr>
        <w:t xml:space="preserve"> על מנת לפצח את הנוסחא המתמטית (שהיא בעיית </w:t>
      </w:r>
      <w:r>
        <w:rPr>
          <w:rFonts w:ascii="Segoe UI Semilight" w:hAnsi="Segoe UI Semilight" w:cs="Segoe UI Semilight" w:hint="cs"/>
          <w:color w:val="000000" w:themeColor="text1"/>
          <w:sz w:val="24"/>
          <w:szCs w:val="24"/>
        </w:rPr>
        <w:t>NP</w:t>
      </w:r>
      <w:r>
        <w:rPr>
          <w:rFonts w:ascii="Segoe UI Semilight" w:hAnsi="Segoe UI Semilight" w:cs="Segoe UI Semilight" w:hint="cs"/>
          <w:color w:val="000000" w:themeColor="text1"/>
          <w:sz w:val="24"/>
          <w:szCs w:val="24"/>
          <w:rtl/>
        </w:rPr>
        <w:t xml:space="preserve"> קשה) של חישוב גודל הבריכה שעל המאסטר לייצר.</w:t>
      </w:r>
    </w:p>
    <w:p w:rsidR="006A6107" w:rsidRDefault="00F92E42" w:rsidP="00A848BA">
      <w:pPr>
        <w:jc w:val="both"/>
        <w:rPr>
          <w:rFonts w:ascii="Segoe UI Semilight" w:hAnsi="Segoe UI Semilight" w:cs="Segoe UI Semilight"/>
          <w:color w:val="000000" w:themeColor="text1"/>
          <w:sz w:val="24"/>
          <w:szCs w:val="24"/>
          <w:rtl/>
        </w:rPr>
      </w:pPr>
      <w:r>
        <w:rPr>
          <w:rFonts w:ascii="Segoe UI Semilight" w:hAnsi="Segoe UI Semilight" w:cs="Segoe UI Semilight" w:hint="cs"/>
          <w:color w:val="000000" w:themeColor="text1"/>
          <w:sz w:val="24"/>
          <w:szCs w:val="24"/>
          <w:rtl/>
        </w:rPr>
        <w:t xml:space="preserve">כמו כן השתמשנו בספריית </w:t>
      </w:r>
      <w:r>
        <w:rPr>
          <w:rFonts w:ascii="Segoe UI Semilight" w:hAnsi="Segoe UI Semilight" w:cs="Segoe UI Semilight"/>
          <w:color w:val="000000" w:themeColor="text1"/>
          <w:sz w:val="24"/>
          <w:szCs w:val="24"/>
        </w:rPr>
        <w:t>pycrypto</w:t>
      </w:r>
      <w:r>
        <w:rPr>
          <w:rFonts w:ascii="Segoe UI Semilight" w:hAnsi="Segoe UI Semilight" w:cs="Segoe UI Semilight" w:hint="cs"/>
          <w:color w:val="000000" w:themeColor="text1"/>
          <w:sz w:val="24"/>
          <w:szCs w:val="24"/>
          <w:rtl/>
        </w:rPr>
        <w:t xml:space="preserve"> על מנת להצפין ב</w:t>
      </w:r>
      <w:r>
        <w:rPr>
          <w:rFonts w:ascii="Segoe UI Semilight" w:hAnsi="Segoe UI Semilight" w:cs="Segoe UI Semilight" w:hint="cs"/>
          <w:color w:val="000000" w:themeColor="text1"/>
          <w:sz w:val="24"/>
          <w:szCs w:val="24"/>
        </w:rPr>
        <w:t>RSA</w:t>
      </w:r>
      <w:r>
        <w:rPr>
          <w:rFonts w:ascii="Segoe UI Semilight" w:hAnsi="Segoe UI Semilight" w:cs="Segoe UI Semilight" w:hint="cs"/>
          <w:color w:val="000000" w:themeColor="text1"/>
          <w:sz w:val="24"/>
          <w:szCs w:val="24"/>
          <w:rtl/>
        </w:rPr>
        <w:t xml:space="preserve"> וב</w:t>
      </w:r>
      <w:r w:rsidR="007D6AEE">
        <w:rPr>
          <w:rFonts w:ascii="Segoe UI Semilight" w:hAnsi="Segoe UI Semilight" w:cs="Segoe UI Semilight" w:hint="cs"/>
          <w:color w:val="000000" w:themeColor="text1"/>
          <w:sz w:val="24"/>
          <w:szCs w:val="24"/>
          <w:rtl/>
        </w:rPr>
        <w:t xml:space="preserve">- </w:t>
      </w:r>
      <w:r>
        <w:rPr>
          <w:rFonts w:ascii="Segoe UI Semilight" w:hAnsi="Segoe UI Semilight" w:cs="Segoe UI Semilight" w:hint="cs"/>
          <w:color w:val="000000" w:themeColor="text1"/>
          <w:sz w:val="24"/>
          <w:szCs w:val="24"/>
        </w:rPr>
        <w:t>AES</w:t>
      </w:r>
      <w:r>
        <w:rPr>
          <w:rFonts w:ascii="Segoe UI Semilight" w:hAnsi="Segoe UI Semilight" w:cs="Segoe UI Semilight" w:hint="cs"/>
          <w:color w:val="000000" w:themeColor="text1"/>
          <w:sz w:val="24"/>
          <w:szCs w:val="24"/>
          <w:rtl/>
        </w:rPr>
        <w:t>.</w:t>
      </w:r>
    </w:p>
    <w:p w:rsidR="00F92E42" w:rsidRPr="00F92E42" w:rsidRDefault="00F92E42" w:rsidP="00A848BA">
      <w:pPr>
        <w:jc w:val="both"/>
        <w:rPr>
          <w:rFonts w:ascii="Segoe UI Semilight" w:hAnsi="Segoe UI Semilight" w:cs="Segoe UI Semilight"/>
          <w:color w:val="000000" w:themeColor="text1"/>
          <w:sz w:val="24"/>
          <w:szCs w:val="24"/>
          <w:rtl/>
        </w:rPr>
      </w:pPr>
    </w:p>
    <w:p w:rsidR="00835FCA" w:rsidRPr="00A01456" w:rsidRDefault="00003228" w:rsidP="00A848BA">
      <w:pPr>
        <w:pStyle w:val="1"/>
        <w:jc w:val="both"/>
        <w:rPr>
          <w:rFonts w:ascii="Segoe UI Semilight" w:hAnsi="Segoe UI Semilight" w:cs="Segoe UI Semilight"/>
          <w:rtl/>
        </w:rPr>
      </w:pPr>
      <w:bookmarkStart w:id="237" w:name="_Toc517102260"/>
      <w:r w:rsidRPr="00A01456">
        <w:rPr>
          <w:rFonts w:ascii="Segoe UI Semilight" w:hAnsi="Segoe UI Semilight" w:cs="Segoe UI Semilight"/>
          <w:rtl/>
        </w:rPr>
        <w:t>מבוא</w:t>
      </w:r>
      <w:bookmarkEnd w:id="237"/>
    </w:p>
    <w:p w:rsidR="009510D6" w:rsidRPr="00A01456" w:rsidRDefault="009510D6" w:rsidP="00A848BA">
      <w:pPr>
        <w:pStyle w:val="2"/>
        <w:jc w:val="both"/>
        <w:rPr>
          <w:rFonts w:ascii="Segoe UI Semilight" w:hAnsi="Segoe UI Semilight" w:cs="Segoe UI Semilight"/>
        </w:rPr>
      </w:pPr>
      <w:bookmarkStart w:id="238" w:name="_Toc517102261"/>
      <w:r w:rsidRPr="00A01456">
        <w:rPr>
          <w:rFonts w:ascii="Segoe UI Semilight" w:hAnsi="Segoe UI Semilight" w:cs="Segoe UI Semilight"/>
          <w:rtl/>
        </w:rPr>
        <w:t>אבטחת מידע</w:t>
      </w:r>
      <w:bookmarkEnd w:id="238"/>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אבטחת מידע (באנגלית: </w:t>
      </w:r>
      <w:r w:rsidRPr="00A01456">
        <w:rPr>
          <w:rFonts w:ascii="Segoe UI Semilight" w:hAnsi="Segoe UI Semilight" w:cs="Segoe UI Semilight"/>
        </w:rPr>
        <w:t>Information Security</w:t>
      </w:r>
      <w:r w:rsidRPr="00A01456">
        <w:rPr>
          <w:rFonts w:ascii="Segoe UI Semilight" w:hAnsi="Segoe UI Semilight" w:cs="Segoe UI Semilight"/>
          <w:rtl/>
        </w:rPr>
        <w:t>) היא ענף העוסק בהגנה של מידע ומערכות מידע מפני כל גישה למידע שאינה ע"י גורמים מאושרים, לכך עליה לספק את שלושת הבאים: סודיות, שלמות וזמינות של המערכות והמידע בהן. אבטחת מידע היא תחום מתקדם מאוד בימינו. האפשרויות הרבות שעומדות לתוקפים של מערכות ממוחשבות להזיק בתחומים כמו פרטיות, פיננסים וביטחון מניעה את האנושות להגן ככל האפשר על מערכות אלו. מושקעים משאבים רבים בעיצוב המערכות, קידוד ותחזוקה שוטפת כדי לאתר פרצות אבטחה מוקדם ככל האפשר. עם התקדמות היכולות של התוקפים נדרשות לעתים פריצות דרך מצד קהילת המפתחים ולכן אבטחת מידע זהו תחום שמושקעים בו כסף ומשאבים רבים במיוחד על מנת לחקור ולגלות דרכי הגנה חדשות ויעילות יותר להתמודדות מול התוקפים</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"https://he.wikipedia.org/wiki/\u05d0\u05d1\u05d8\u05d7\u05ea_\u05de\u05d9\u05d3\u05e2", "accessed" : { "date-parts" : [ [ "2017", "11", "19" ] ] }, "id" : "ITEM-1", "issued" : { "date-parts" : [ [ "0" ] ] }, "title" : "\u05d0\u05d1\u05d8\u05d7\u05ea \u05de\u05d9\u05d3\u05e2 \u2013 \u05d5\u05d9\u05e7\u05d9\u05e4\u05d3\u05d9\u05d4", "type" : "webpage" }, "uris" : [ "http://www.mendeley.com/documents/?uuid=f046878b-fc5b-3cc3-8870-32f3282afdf0" ] } ], "mendeley" : { "formattedCitation" : "[1]", "plainTextFormattedCitation" : "[1]", "previouslyFormattedCitation" : "[1]" }, "properties" : { "noteIndex" : 3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[1]</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E1611B" w:rsidDel="00D3504D" w:rsidRDefault="009510D6" w:rsidP="00A848BA">
      <w:pPr>
        <w:pStyle w:val="NormalWeb"/>
        <w:bidi/>
        <w:spacing w:before="120" w:beforeAutospacing="0" w:after="200" w:afterAutospacing="0"/>
        <w:jc w:val="both"/>
        <w:rPr>
          <w:del w:id="239" w:author="שרה ספרין" w:date="2018-06-18T16:00:00Z"/>
          <w:rFonts w:ascii="Segoe UI Semilight" w:hAnsi="Segoe UI Semilight" w:cs="Segoe UI Semilight"/>
          <w:rtl/>
        </w:rPr>
      </w:pPr>
      <w:r w:rsidRPr="00A01456">
        <w:rPr>
          <w:rFonts w:ascii="Segoe UI Semilight" w:hAnsi="Segoe UI Semilight" w:cs="Segoe UI Semilight"/>
          <w:rtl/>
        </w:rPr>
        <w:t>כוח יישומי חשוב באבטחת המידע היא קריפטוגרפיה. זהו ענף במתמטיקה ומדעי המחשב העוסק במחקר ופיתוח שיטות אבטחת מידע ותקשורת נתונים, ומייצר שיטות למימוש בפועל של מושגי אבטחת המידע. הגנה זו מבוצעת על ידי הצפנת המידע בעזרת פונקציית הצפנה כלשהי, ושימוש במפתח (</w:t>
      </w:r>
      <w:r w:rsidRPr="00A01456">
        <w:rPr>
          <w:rFonts w:ascii="Segoe UI Semilight" w:hAnsi="Segoe UI Semilight" w:cs="Segoe UI Semilight"/>
        </w:rPr>
        <w:t>Key</w:t>
      </w:r>
      <w:r w:rsidRPr="00A01456">
        <w:rPr>
          <w:rFonts w:ascii="Segoe UI Semilight" w:hAnsi="Segoe UI Semilight" w:cs="Segoe UI Semilight"/>
          <w:rtl/>
        </w:rPr>
        <w:t>) שהוא רצף תווים סודי שאינו ידוע לתוקף.  הצופן   (</w:t>
      </w:r>
      <w:r w:rsidRPr="00A01456">
        <w:rPr>
          <w:rFonts w:ascii="Segoe UI Semilight" w:hAnsi="Segoe UI Semilight" w:cs="Segoe UI Semilight"/>
        </w:rPr>
        <w:t>Cipher</w:t>
      </w:r>
      <w:r w:rsidRPr="00A01456">
        <w:rPr>
          <w:rFonts w:ascii="Segoe UI Semilight" w:hAnsi="Segoe UI Semilight" w:cs="Segoe UI Semilight"/>
          <w:rtl/>
        </w:rPr>
        <w:t xml:space="preserve">) הוא כתב הסתר שמתקבל על ידי הפעלת פונקציית </w:t>
      </w:r>
      <w:r w:rsidRPr="00A01456">
        <w:rPr>
          <w:rFonts w:ascii="Segoe UI Semilight" w:hAnsi="Segoe UI Semilight" w:cs="Segoe UI Semilight"/>
          <w:rtl/>
        </w:rPr>
        <w:lastRenderedPageBreak/>
        <w:t>ההצפנה על טקסט הקלט. פונקציה הצפנה א</w:t>
      </w:r>
      <w:ins w:id="240" w:author="שרה ספרין" w:date="2018-06-18T16:16:00Z">
        <w:r w:rsidR="00BE50E4">
          <w:rPr>
            <w:rFonts w:ascii="Segoe UI Semilight" w:hAnsi="Segoe UI Semilight" w:cs="Segoe UI Semilight" w:hint="cs"/>
            <w:rtl/>
          </w:rPr>
          <w:t>י</w:t>
        </w:r>
      </w:ins>
      <w:r w:rsidRPr="00A01456">
        <w:rPr>
          <w:rFonts w:ascii="Segoe UI Semilight" w:hAnsi="Segoe UI Semilight" w:cs="Segoe UI Semilight"/>
          <w:rtl/>
        </w:rPr>
        <w:t>דיאלית היא כזו שבה</w:t>
      </w:r>
      <w:ins w:id="241" w:author="שרה ספרין" w:date="2018-06-18T16:16:00Z">
        <w:r w:rsidR="00BE50E4">
          <w:rPr>
            <w:rFonts w:ascii="Segoe UI Semilight" w:hAnsi="Segoe UI Semilight" w:cs="Segoe UI Semilight" w:hint="cs"/>
            <w:rtl/>
          </w:rPr>
          <w:t>י</w:t>
        </w:r>
      </w:ins>
      <w:del w:id="242" w:author="שרה ספרין" w:date="2018-06-18T16:16:00Z">
        <w:r w:rsidRPr="00A01456" w:rsidDel="00BE50E4">
          <w:rPr>
            <w:rFonts w:ascii="Segoe UI Semilight" w:hAnsi="Segoe UI Semilight" w:cs="Segoe UI Semilight"/>
            <w:rtl/>
          </w:rPr>
          <w:delText>י</w:delText>
        </w:r>
      </w:del>
      <w:r w:rsidRPr="00A01456">
        <w:rPr>
          <w:rFonts w:ascii="Segoe UI Semilight" w:hAnsi="Segoe UI Semilight" w:cs="Segoe UI Semilight"/>
          <w:rtl/>
        </w:rPr>
        <w:t>נתן הצופן- הפלט, לא ניתן להסיק ממנו מידע על הקלט.</w:t>
      </w:r>
    </w:p>
    <w:p w:rsidR="00E1611B" w:rsidRDefault="00E1611B" w:rsidP="00D3504D">
      <w:pPr>
        <w:pStyle w:val="NormalWeb"/>
        <w:bidi/>
        <w:spacing w:before="120" w:beforeAutospacing="0" w:after="200" w:afterAutospacing="0"/>
        <w:jc w:val="both"/>
        <w:rPr>
          <w:rFonts w:ascii="Segoe UI Semilight" w:hAnsi="Segoe UI Semilight" w:cs="Segoe UI Semilight"/>
          <w:rtl/>
        </w:rPr>
      </w:pPr>
    </w:p>
    <w:p w:rsidR="00E1611B" w:rsidRPr="00E1611B" w:rsidRDefault="00E1611B">
      <w:pPr>
        <w:pStyle w:val="2"/>
        <w:jc w:val="left"/>
        <w:rPr>
          <w:rtl/>
        </w:rPr>
        <w:pPrChange w:id="243" w:author="שרה ספרין" w:date="2018-06-18T16:00:00Z">
          <w:pPr>
            <w:pStyle w:val="NormalWeb"/>
            <w:bidi/>
            <w:spacing w:before="120" w:beforeAutospacing="0" w:after="200" w:afterAutospacing="0"/>
            <w:jc w:val="both"/>
          </w:pPr>
        </w:pPrChange>
      </w:pPr>
      <w:bookmarkStart w:id="244" w:name="_Toc517102262"/>
      <w:r w:rsidRPr="00E1611B">
        <w:rPr>
          <w:rFonts w:hint="cs"/>
        </w:rPr>
        <w:t>RSA</w:t>
      </w:r>
      <w:bookmarkEnd w:id="244"/>
    </w:p>
    <w:p w:rsidR="00E1611B" w:rsidRDefault="00E1611B"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b/>
          <w:bCs/>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RSA </w:t>
      </w:r>
      <w:r w:rsidRPr="00E1611B">
        <w:rPr>
          <w:rFonts w:ascii="Segoe UI Semilight" w:hAnsi="Segoe UI Semilight" w:cs="Segoe UI Semilight"/>
          <w:color w:val="000000" w:themeColor="text1"/>
          <w:shd w:val="clear" w:color="auto" w:fill="FFFFFF"/>
          <w:rtl/>
        </w:rPr>
        <w:t>היא מערכת </w:t>
      </w:r>
      <w:hyperlink r:id="rId9" w:tooltip="קריפטוגרפיה" w:history="1">
        <w:r w:rsidRPr="00E1611B">
          <w:rPr>
            <w:rStyle w:val="Hyperlink"/>
            <w:rFonts w:ascii="Segoe UI Semilight" w:eastAsia="Calibri" w:hAnsi="Segoe UI Semilight" w:cs="Segoe UI Semilight"/>
            <w:color w:val="000000" w:themeColor="text1"/>
            <w:u w:val="none"/>
            <w:shd w:val="clear" w:color="auto" w:fill="FFFFFF"/>
            <w:rtl/>
          </w:rPr>
          <w:t>הצפנת</w:t>
        </w:r>
      </w:hyperlink>
      <w:r w:rsidRPr="00E1611B">
        <w:rPr>
          <w:rFonts w:ascii="Segoe UI Semilight" w:hAnsi="Segoe UI Semilight" w:cs="Segoe UI Semilight"/>
          <w:color w:val="000000" w:themeColor="text1"/>
          <w:shd w:val="clear" w:color="auto" w:fill="FFFFFF"/>
        </w:rPr>
        <w:t> </w:t>
      </w:r>
      <w:hyperlink r:id="rId10" w:tooltip="מפתח ציבורי" w:history="1">
        <w:r w:rsidRPr="00E1611B">
          <w:rPr>
            <w:rStyle w:val="Hyperlink"/>
            <w:rFonts w:ascii="Segoe UI Semilight" w:eastAsia="Calibri" w:hAnsi="Segoe UI Semilight" w:cs="Segoe UI Semilight"/>
            <w:color w:val="000000" w:themeColor="text1"/>
            <w:u w:val="none"/>
            <w:shd w:val="clear" w:color="auto" w:fill="FFFFFF"/>
            <w:rtl/>
          </w:rPr>
          <w:t>מפתח ציבורי</w:t>
        </w:r>
      </w:hyperlink>
      <w:r w:rsidRPr="00E1611B">
        <w:rPr>
          <w:rFonts w:ascii="Segoe UI Semilight" w:hAnsi="Segoe UI Semilight" w:cs="Segoe UI Semilight"/>
          <w:color w:val="000000" w:themeColor="text1"/>
          <w:shd w:val="clear" w:color="auto" w:fill="FFFFFF"/>
        </w:rPr>
        <w:t> </w:t>
      </w:r>
      <w:hyperlink r:id="rId11" w:tooltip="אלגוריתם דטרמיניסטי" w:history="1">
        <w:r w:rsidRPr="00E1611B">
          <w:rPr>
            <w:rStyle w:val="Hyperlink"/>
            <w:rFonts w:ascii="Segoe UI Semilight" w:eastAsia="Calibri" w:hAnsi="Segoe UI Semilight" w:cs="Segoe UI Semilight"/>
            <w:color w:val="000000" w:themeColor="text1"/>
            <w:u w:val="none"/>
            <w:shd w:val="clear" w:color="auto" w:fill="FFFFFF"/>
            <w:rtl/>
          </w:rPr>
          <w:t>דטרמיניסטית</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מעשית הראשונה שהומצאה והיא עדיין בשימוש נרחב במערכות </w:t>
      </w:r>
      <w:hyperlink r:id="rId12" w:tooltip="אבטחת מידע" w:history="1">
        <w:r w:rsidRPr="00E1611B">
          <w:rPr>
            <w:rStyle w:val="Hyperlink"/>
            <w:rFonts w:ascii="Segoe UI Semilight" w:eastAsia="Calibri" w:hAnsi="Segoe UI Semilight" w:cs="Segoe UI Semilight"/>
            <w:color w:val="000000" w:themeColor="text1"/>
            <w:u w:val="none"/>
            <w:shd w:val="clear" w:color="auto" w:fill="FFFFFF"/>
            <w:rtl/>
          </w:rPr>
          <w:t>אבטחת מידע</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מודרניות</w:t>
      </w:r>
      <w:r w:rsidR="00AC6010">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Pr>
        <w:t>, </w:t>
      </w:r>
      <w:hyperlink r:id="rId13" w:tooltip="תקשורת מחשבים" w:history="1">
        <w:r w:rsidRPr="00E1611B">
          <w:rPr>
            <w:rStyle w:val="Hyperlink"/>
            <w:rFonts w:ascii="Segoe UI Semilight" w:eastAsia="Calibri" w:hAnsi="Segoe UI Semilight" w:cs="Segoe UI Semilight"/>
            <w:color w:val="000000" w:themeColor="text1"/>
            <w:u w:val="none"/>
            <w:shd w:val="clear" w:color="auto" w:fill="FFFFFF"/>
            <w:rtl/>
          </w:rPr>
          <w:t>תקשורת מחשבים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ו</w:t>
      </w:r>
      <w:hyperlink r:id="rId14" w:tooltip="מסחר אלקטרוני" w:history="1">
        <w:r w:rsidRPr="00E1611B">
          <w:rPr>
            <w:rStyle w:val="Hyperlink"/>
            <w:rFonts w:ascii="Segoe UI Semilight" w:eastAsia="Calibri" w:hAnsi="Segoe UI Semilight" w:cs="Segoe UI Semilight"/>
            <w:color w:val="000000" w:themeColor="text1"/>
            <w:u w:val="none"/>
            <w:shd w:val="clear" w:color="auto" w:fill="FFFFFF"/>
            <w:rtl/>
          </w:rPr>
          <w:t>מסחר אלקטרוני</w:t>
        </w:r>
      </w:hyperlink>
      <w:r w:rsidRPr="00E1611B">
        <w:rPr>
          <w:rFonts w:ascii="Segoe UI Semilight" w:hAnsi="Segoe UI Semilight" w:cs="Segoe UI Semilight"/>
          <w:color w:val="000000" w:themeColor="text1"/>
          <w:shd w:val="clear" w:color="auto" w:fill="FFFFFF"/>
        </w:rPr>
        <w:t xml:space="preserve">. </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tl/>
        </w:rPr>
        <w:t>ב־</w:t>
      </w:r>
      <w:r w:rsidRPr="00E1611B">
        <w:rPr>
          <w:rFonts w:ascii="Segoe UI Semilight" w:hAnsi="Segoe UI Semilight" w:cs="Segoe UI Semilight"/>
          <w:color w:val="000000" w:themeColor="text1"/>
          <w:shd w:val="clear" w:color="auto" w:fill="FFFFFF"/>
        </w:rPr>
        <w:t>RSA</w:t>
      </w:r>
      <w:r>
        <w:rPr>
          <w:rFonts w:ascii="Segoe UI Semilight" w:hAnsi="Segoe UI Semilight" w:cs="Segoe UI Semilight" w:hint="cs"/>
          <w:color w:val="000000" w:themeColor="text1"/>
          <w:shd w:val="clear" w:color="auto" w:fill="FFFFFF"/>
          <w:rtl/>
        </w:rPr>
        <w:t xml:space="preserve"> , </w:t>
      </w:r>
      <w:r w:rsidRPr="00E1611B">
        <w:rPr>
          <w:rFonts w:ascii="Segoe UI Semilight" w:hAnsi="Segoe UI Semilight" w:cs="Segoe UI Semilight"/>
          <w:color w:val="000000" w:themeColor="text1"/>
          <w:shd w:val="clear" w:color="auto" w:fill="FFFFFF"/>
          <w:rtl/>
        </w:rPr>
        <w:t>כבכל מערכת מפתח ציבורי, מפתח ההצפנה אינו סודי והוא שונה ממפתח הפענוח שנשמר בסוד, על כן היא נקראת אסימטרי</w:t>
      </w:r>
      <w:r>
        <w:rPr>
          <w:rFonts w:ascii="Segoe UI Semilight" w:hAnsi="Segoe UI Semilight" w:cs="Segoe UI Semilight" w:hint="cs"/>
          <w:color w:val="000000" w:themeColor="text1"/>
          <w:shd w:val="clear" w:color="auto" w:fill="FFFFFF"/>
          <w:rtl/>
        </w:rPr>
        <w:t xml:space="preserve">. </w:t>
      </w:r>
      <w:r w:rsidRPr="00E1611B">
        <w:rPr>
          <w:rFonts w:ascii="Segoe UI Semilight" w:hAnsi="Segoe UI Semilight" w:cs="Segoe UI Semilight"/>
          <w:color w:val="000000" w:themeColor="text1"/>
          <w:shd w:val="clear" w:color="auto" w:fill="FFFFFF"/>
        </w:rPr>
        <w:t xml:space="preserve"> </w:t>
      </w:r>
      <w:r w:rsidRPr="00E1611B">
        <w:rPr>
          <w:rFonts w:ascii="Segoe UI Semilight" w:hAnsi="Segoe UI Semilight" w:cs="Segoe UI Semilight"/>
          <w:color w:val="000000" w:themeColor="text1"/>
          <w:shd w:val="clear" w:color="auto" w:fill="FFFFFF"/>
          <w:rtl/>
        </w:rPr>
        <w:t>האסימטריה ב־</w:t>
      </w:r>
      <w:r w:rsidRPr="00E1611B">
        <w:rPr>
          <w:rFonts w:ascii="Segoe UI Semilight" w:hAnsi="Segoe UI Semilight" w:cs="Segoe UI Semilight"/>
          <w:color w:val="000000" w:themeColor="text1"/>
          <w:shd w:val="clear" w:color="auto" w:fill="FFFFFF"/>
        </w:rPr>
        <w:t xml:space="preserve">RSA </w:t>
      </w:r>
      <w:r w:rsidRPr="00E1611B">
        <w:rPr>
          <w:rFonts w:ascii="Segoe UI Semilight" w:hAnsi="Segoe UI Semilight" w:cs="Segoe UI Semilight"/>
          <w:color w:val="000000" w:themeColor="text1"/>
          <w:shd w:val="clear" w:color="auto" w:fill="FFFFFF"/>
          <w:rtl/>
        </w:rPr>
        <w:t>נובעת מהקושי המעשי שב</w:t>
      </w:r>
      <w:hyperlink r:id="rId15" w:tooltip="פירוק לגורמים של מספר שלם" w:history="1">
        <w:r w:rsidRPr="00E1611B">
          <w:rPr>
            <w:rStyle w:val="Hyperlink"/>
            <w:rFonts w:ascii="Segoe UI Semilight" w:eastAsia="Calibri" w:hAnsi="Segoe UI Semilight" w:cs="Segoe UI Semilight"/>
            <w:color w:val="000000" w:themeColor="text1"/>
            <w:u w:val="none"/>
            <w:shd w:val="clear" w:color="auto" w:fill="FFFFFF"/>
            <w:rtl/>
          </w:rPr>
          <w:t>פירוק לגורמים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של מספר פריק שהוא כפולה של שני</w:t>
      </w:r>
      <w:r>
        <w:rPr>
          <w:rFonts w:ascii="Segoe UI Semilight" w:hAnsi="Segoe UI Semilight" w:cs="Segoe UI Semilight"/>
          <w:color w:val="000000" w:themeColor="text1"/>
        </w:rPr>
        <w:t xml:space="preserve"> </w:t>
      </w:r>
      <w:hyperlink r:id="rId16" w:tooltip="מספר ראשוני" w:history="1">
        <w:r w:rsidRPr="00E1611B">
          <w:rPr>
            <w:rStyle w:val="Hyperlink"/>
            <w:rFonts w:ascii="Segoe UI Semilight" w:eastAsia="Calibri" w:hAnsi="Segoe UI Semilight" w:cs="Segoe UI Semilight"/>
            <w:color w:val="000000" w:themeColor="text1"/>
            <w:u w:val="none"/>
            <w:shd w:val="clear" w:color="auto" w:fill="FFFFFF"/>
            <w:rtl/>
          </w:rPr>
          <w:t>ראשוניים</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גדולים, שהיא </w:t>
      </w:r>
      <w:hyperlink r:id="rId17" w:tooltip="בעיה פתוחה במתמטיקה" w:history="1">
        <w:r w:rsidRPr="00E1611B">
          <w:rPr>
            <w:rStyle w:val="Hyperlink"/>
            <w:rFonts w:ascii="Segoe UI Semilight" w:eastAsia="Calibri" w:hAnsi="Segoe UI Semilight" w:cs="Segoe UI Semilight"/>
            <w:color w:val="000000" w:themeColor="text1"/>
            <w:u w:val="none"/>
            <w:shd w:val="clear" w:color="auto" w:fill="FFFFFF"/>
            <w:rtl/>
          </w:rPr>
          <w:t>בעיה פתוחה</w:t>
        </w:r>
      </w:hyperlink>
      <w:r w:rsidRPr="00E1611B">
        <w:rPr>
          <w:rFonts w:ascii="Segoe UI Semilight" w:hAnsi="Segoe UI Semilight" w:cs="Segoe UI Semilight"/>
          <w:color w:val="000000" w:themeColor="text1"/>
          <w:shd w:val="clear" w:color="auto" w:fill="FFFFFF"/>
        </w:rPr>
        <w:t> </w:t>
      </w:r>
      <w:r w:rsidRPr="00E1611B">
        <w:rPr>
          <w:rFonts w:ascii="Segoe UI Semilight" w:hAnsi="Segoe UI Semilight" w:cs="Segoe UI Semilight"/>
          <w:color w:val="000000" w:themeColor="text1"/>
          <w:shd w:val="clear" w:color="auto" w:fill="FFFFFF"/>
          <w:rtl/>
        </w:rPr>
        <w:t>ב</w:t>
      </w:r>
      <w:hyperlink r:id="rId18" w:tooltip="תורת המספרים" w:history="1">
        <w:r w:rsidRPr="00E1611B">
          <w:rPr>
            <w:rStyle w:val="Hyperlink"/>
            <w:rFonts w:ascii="Segoe UI Semilight" w:eastAsia="Calibri" w:hAnsi="Segoe UI Semilight" w:cs="Segoe UI Semilight"/>
            <w:color w:val="000000" w:themeColor="text1"/>
            <w:u w:val="none"/>
            <w:shd w:val="clear" w:color="auto" w:fill="FFFFFF"/>
            <w:rtl/>
          </w:rPr>
          <w:t>תורת המספרים</w:t>
        </w:r>
      </w:hyperlink>
      <w:r w:rsidRPr="00E1611B">
        <w:rPr>
          <w:rFonts w:ascii="Segoe UI Semilight" w:hAnsi="Segoe UI Semilight" w:cs="Segoe UI Semilight"/>
          <w:color w:val="000000" w:themeColor="text1"/>
          <w:shd w:val="clear" w:color="auto" w:fill="FFFFFF"/>
        </w:rPr>
        <w:t>.</w:t>
      </w:r>
    </w:p>
    <w:p w:rsidR="00E1611B" w:rsidRDefault="00AC6010"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222222"/>
          <w:shd w:val="clear" w:color="auto" w:fill="FFFFFF"/>
          <w:rtl/>
        </w:rPr>
        <w:t xml:space="preserve">השימוש: </w:t>
      </w:r>
      <w:r w:rsidR="00E1611B" w:rsidRPr="00E1611B">
        <w:rPr>
          <w:rFonts w:ascii="Segoe UI Semilight" w:hAnsi="Segoe UI Semilight" w:cs="Segoe UI Semilight"/>
          <w:color w:val="222222"/>
          <w:shd w:val="clear" w:color="auto" w:fill="FFFFFF"/>
          <w:rtl/>
        </w:rPr>
        <w:t>השולח משתמש במפתח ההצפנה הציבורי של הנמען כדי להצפין עבורו מסר כך שרק הנמען מסוגל לפענחו באמצעות המפתח הפרטי המתאים שברשותו</w:t>
      </w:r>
      <w:r w:rsidR="00E1611B" w:rsidRPr="00E1611B">
        <w:rPr>
          <w:rFonts w:ascii="Segoe UI Semilight" w:hAnsi="Segoe UI Semilight" w:cs="Segoe UI Semilight"/>
          <w:color w:val="222222"/>
          <w:shd w:val="clear" w:color="auto" w:fill="FFFFFF"/>
        </w:rPr>
        <w:t>.</w:t>
      </w:r>
      <w:r w:rsidR="00E1611B" w:rsidRPr="00E1611B">
        <w:rPr>
          <w:rFonts w:ascii="Segoe UI Semilight" w:hAnsi="Segoe UI Semilight" w:cs="Segoe UI Semilight"/>
          <w:color w:val="000000" w:themeColor="text1"/>
          <w:rtl/>
        </w:rPr>
        <w:t xml:space="preserve"> </w:t>
      </w:r>
    </w:p>
    <w:p w:rsidR="000F2E26" w:rsidRDefault="000F2E26" w:rsidP="00A848BA">
      <w:pPr>
        <w:pStyle w:val="NormalWeb"/>
        <w:bidi/>
        <w:spacing w:before="120" w:beforeAutospacing="0" w:after="200" w:afterAutospacing="0"/>
        <w:jc w:val="both"/>
        <w:rPr>
          <w:rFonts w:ascii="Segoe UI Semilight" w:hAnsi="Segoe UI Semilight" w:cs="Segoe UI Semilight"/>
          <w:color w:val="000000" w:themeColor="text1"/>
          <w:rtl/>
        </w:rPr>
      </w:pPr>
      <w:r w:rsidRPr="000F2E26">
        <w:rPr>
          <w:rFonts w:ascii="Segoe UI Semilight" w:hAnsi="Segoe UI Semilight" w:cs="Segoe UI Semilight"/>
          <w:color w:val="000000" w:themeColor="text1"/>
          <w:shd w:val="clear" w:color="auto" w:fill="FFFFFF"/>
          <w:rtl/>
        </w:rPr>
        <w:t>אלגוריתם</w:t>
      </w:r>
      <w:r w:rsidRPr="000F2E26">
        <w:rPr>
          <w:rFonts w:ascii="Segoe UI Semilight" w:hAnsi="Segoe UI Semilight" w:cs="Segoe UI Semilight"/>
          <w:color w:val="000000" w:themeColor="text1"/>
          <w:shd w:val="clear" w:color="auto" w:fill="FFFFFF"/>
        </w:rPr>
        <w:t xml:space="preserve"> RSA </w:t>
      </w:r>
      <w:r w:rsidRPr="000F2E26">
        <w:rPr>
          <w:rFonts w:ascii="Segoe UI Semilight" w:hAnsi="Segoe UI Semilight" w:cs="Segoe UI Semilight"/>
          <w:color w:val="000000" w:themeColor="text1"/>
          <w:shd w:val="clear" w:color="auto" w:fill="FFFFFF"/>
          <w:rtl/>
        </w:rPr>
        <w:t xml:space="preserve">נחשב איטי יחסית ועל כן אינו מתאים להצפנה ישירה של מידע בכמות גדולה. </w:t>
      </w:r>
      <w:r w:rsidR="007D6AEE">
        <w:rPr>
          <w:rFonts w:ascii="Segoe UI Semilight" w:hAnsi="Segoe UI Semilight" w:cs="Segoe UI Semilight" w:hint="cs"/>
          <w:color w:val="000000" w:themeColor="text1"/>
          <w:shd w:val="clear" w:color="auto" w:fill="FFFFFF"/>
          <w:rtl/>
        </w:rPr>
        <w:t>לכן</w:t>
      </w:r>
      <w:r w:rsidRPr="000F2E26">
        <w:rPr>
          <w:rFonts w:ascii="Segoe UI Semilight" w:hAnsi="Segoe UI Semilight" w:cs="Segoe UI Semilight"/>
          <w:color w:val="000000" w:themeColor="text1"/>
          <w:shd w:val="clear" w:color="auto" w:fill="FFFFFF"/>
        </w:rPr>
        <w:t xml:space="preserve">, RSA </w:t>
      </w:r>
      <w:r>
        <w:rPr>
          <w:rFonts w:ascii="Segoe UI Semilight" w:hAnsi="Segoe UI Semilight" w:cs="Segoe UI Semilight" w:hint="cs"/>
          <w:color w:val="000000" w:themeColor="text1"/>
          <w:shd w:val="clear" w:color="auto" w:fill="FFFFFF"/>
          <w:rtl/>
        </w:rPr>
        <w:t xml:space="preserve"> </w:t>
      </w:r>
      <w:r w:rsidRPr="000F2E26">
        <w:rPr>
          <w:rFonts w:ascii="Segoe UI Semilight" w:hAnsi="Segoe UI Semilight" w:cs="Segoe UI Semilight"/>
          <w:color w:val="000000" w:themeColor="text1"/>
          <w:shd w:val="clear" w:color="auto" w:fill="FFFFFF"/>
          <w:rtl/>
        </w:rPr>
        <w:t>משמש לשיתוף והעברה של מפתח </w:t>
      </w:r>
      <w:hyperlink r:id="rId19" w:tooltip="הצפנה סימטרית"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סודי אשר בתורו משמש להצפנה מהירה של המידע עם אלגוריתם </w:t>
      </w:r>
      <w:hyperlink r:id="rId20" w:tooltip="צופן סימטרי" w:history="1">
        <w:r w:rsidRPr="000F2E26">
          <w:rPr>
            <w:rStyle w:val="Hyperlink"/>
            <w:rFonts w:ascii="Segoe UI Semilight" w:eastAsia="Calibri" w:hAnsi="Segoe UI Semilight" w:cs="Segoe UI Semilight"/>
            <w:color w:val="000000" w:themeColor="text1"/>
            <w:u w:val="none"/>
            <w:shd w:val="clear" w:color="auto" w:fill="FFFFFF"/>
            <w:rtl/>
          </w:rPr>
          <w:t>סימטרי</w:t>
        </w:r>
      </w:hyperlink>
      <w:r w:rsidRPr="000F2E26">
        <w:rPr>
          <w:rFonts w:ascii="Segoe UI Semilight" w:hAnsi="Segoe UI Semilight" w:cs="Segoe UI Semilight"/>
          <w:color w:val="000000" w:themeColor="text1"/>
          <w:shd w:val="clear" w:color="auto" w:fill="FFFFFF"/>
        </w:rPr>
        <w:t> </w:t>
      </w:r>
      <w:r w:rsidRPr="000F2E26">
        <w:rPr>
          <w:rFonts w:ascii="Segoe UI Semilight" w:hAnsi="Segoe UI Semilight" w:cs="Segoe UI Semilight"/>
          <w:color w:val="000000" w:themeColor="text1"/>
          <w:shd w:val="clear" w:color="auto" w:fill="FFFFFF"/>
          <w:rtl/>
        </w:rPr>
        <w:t>כמו </w:t>
      </w:r>
      <w:hyperlink r:id="rId21" w:history="1">
        <w:r w:rsidRPr="000F2E26">
          <w:rPr>
            <w:rStyle w:val="Hyperlink"/>
            <w:rFonts w:ascii="Segoe UI Semilight" w:eastAsia="Calibri" w:hAnsi="Segoe UI Semilight" w:cs="Segoe UI Semilight"/>
            <w:color w:val="000000" w:themeColor="text1"/>
            <w:u w:val="none"/>
            <w:shd w:val="clear" w:color="auto" w:fill="FFFFFF"/>
          </w:rPr>
          <w:t>AE</w:t>
        </w:r>
      </w:hyperlink>
      <w:r>
        <w:rPr>
          <w:rFonts w:ascii="Segoe UI Semilight" w:hAnsi="Segoe UI Semilight" w:cs="Segoe UI Semilight" w:hint="cs"/>
          <w:color w:val="000000" w:themeColor="text1"/>
        </w:rPr>
        <w:t>S</w:t>
      </w:r>
      <w:r>
        <w:rPr>
          <w:rFonts w:ascii="Segoe UI Semilight" w:hAnsi="Segoe UI Semilight" w:cs="Segoe UI Semilight" w:hint="cs"/>
          <w:color w:val="000000" w:themeColor="text1"/>
          <w:rtl/>
        </w:rPr>
        <w:t>.</w:t>
      </w:r>
      <w:r w:rsidR="007D6AEE">
        <w:rPr>
          <w:rFonts w:ascii="Segoe UI Semilight" w:hAnsi="Segoe UI Semilight" w:cs="Segoe UI Semilight" w:hint="cs"/>
          <w:color w:val="000000" w:themeColor="text1"/>
          <w:rtl/>
        </w:rPr>
        <w:t xml:space="preserve"> </w:t>
      </w:r>
    </w:p>
    <w:p w:rsidR="007D6AEE" w:rsidRDefault="007D6AEE" w:rsidP="00A848BA">
      <w:pPr>
        <w:pStyle w:val="NormalWeb"/>
        <w:bidi/>
        <w:spacing w:before="120" w:beforeAutospacing="0" w:after="200" w:afterAutospacing="0"/>
        <w:jc w:val="both"/>
        <w:rPr>
          <w:rFonts w:ascii="Segoe UI Semilight" w:hAnsi="Segoe UI Semilight" w:cs="Segoe UI Semilight"/>
          <w:color w:val="000000" w:themeColor="text1"/>
          <w:rtl/>
        </w:rPr>
      </w:pPr>
      <w:r>
        <w:rPr>
          <w:rFonts w:ascii="Segoe UI Semilight" w:hAnsi="Segoe UI Semilight" w:cs="Segoe UI Semilight" w:hint="cs"/>
          <w:color w:val="000000" w:themeColor="text1"/>
          <w:rtl/>
        </w:rPr>
        <w:t>גודל מפתח ההצפנה ב-</w:t>
      </w:r>
      <w:r>
        <w:rPr>
          <w:rFonts w:ascii="Segoe UI Semilight" w:hAnsi="Segoe UI Semilight" w:cs="Segoe UI Semilight" w:hint="cs"/>
          <w:color w:val="000000" w:themeColor="text1"/>
        </w:rPr>
        <w:t>RSA</w:t>
      </w:r>
      <w:r>
        <w:rPr>
          <w:rFonts w:ascii="Segoe UI Semilight" w:hAnsi="Segoe UI Semilight" w:cs="Segoe UI Semilight" w:hint="cs"/>
          <w:color w:val="000000" w:themeColor="text1"/>
          <w:rtl/>
        </w:rPr>
        <w:t xml:space="preserve"> של 2048 ביט </w:t>
      </w:r>
      <w:r w:rsidR="00DE1D3F">
        <w:rPr>
          <w:rFonts w:ascii="Segoe UI Semilight" w:hAnsi="Segoe UI Semilight" w:cs="Segoe UI Semilight" w:hint="cs"/>
          <w:color w:val="000000" w:themeColor="text1"/>
          <w:rtl/>
        </w:rPr>
        <w:t>מקביל ברמת האבטחה לגודל מפתח של 128 ביט ב-</w:t>
      </w:r>
      <w:r w:rsidR="00DE1D3F">
        <w:rPr>
          <w:rFonts w:ascii="Segoe UI Semilight" w:hAnsi="Segoe UI Semilight" w:cs="Segoe UI Semilight" w:hint="cs"/>
          <w:color w:val="000000" w:themeColor="text1"/>
        </w:rPr>
        <w:t>AES</w:t>
      </w:r>
      <w:r w:rsidR="00DE1D3F">
        <w:rPr>
          <w:rFonts w:ascii="Segoe UI Semilight" w:hAnsi="Segoe UI Semilight" w:cs="Segoe UI Semilight" w:hint="cs"/>
          <w:color w:val="000000" w:themeColor="text1"/>
          <w:rtl/>
        </w:rPr>
        <w:t>.</w:t>
      </w:r>
      <w:r w:rsidR="00123616">
        <w:rPr>
          <w:rFonts w:ascii="Segoe UI Semilight" w:hAnsi="Segoe UI Semilight" w:cs="Segoe UI Semilight" w:hint="cs"/>
          <w:color w:val="000000" w:themeColor="text1"/>
          <w:rtl/>
        </w:rPr>
        <w:t xml:space="preserve"> [2]</w:t>
      </w:r>
    </w:p>
    <w:p w:rsidR="00991024" w:rsidRPr="007D6AEE" w:rsidRDefault="00991024">
      <w:pPr>
        <w:pStyle w:val="2"/>
        <w:jc w:val="left"/>
        <w:rPr>
          <w:rtl/>
        </w:rPr>
        <w:pPrChange w:id="245" w:author="שרה ספרין" w:date="2018-06-18T16:00:00Z">
          <w:pPr>
            <w:pStyle w:val="NormalWeb"/>
            <w:bidi/>
            <w:spacing w:before="120" w:beforeAutospacing="0" w:after="200" w:afterAutospacing="0"/>
            <w:jc w:val="both"/>
          </w:pPr>
        </w:pPrChange>
      </w:pPr>
      <w:bookmarkStart w:id="246" w:name="_Toc517102263"/>
      <w:r w:rsidRPr="007D6AEE">
        <w:rPr>
          <w:rFonts w:hint="cs"/>
        </w:rPr>
        <w:t>A</w:t>
      </w:r>
      <w:r w:rsidRPr="007D6AEE">
        <w:t>ES</w:t>
      </w:r>
      <w:bookmarkEnd w:id="246"/>
    </w:p>
    <w:p w:rsidR="00991024" w:rsidRPr="007E0F5F" w:rsidRDefault="007E0F5F" w:rsidP="00A848BA">
      <w:pPr>
        <w:pStyle w:val="NormalWeb"/>
        <w:bidi/>
        <w:spacing w:before="120" w:beforeAutospacing="0" w:after="200" w:afterAutospacing="0"/>
        <w:jc w:val="both"/>
        <w:rPr>
          <w:rFonts w:ascii="Segoe UI Semilight" w:hAnsi="Segoe UI Semilight" w:cs="Segoe UI Semilight"/>
          <w:color w:val="000000" w:themeColor="text1"/>
          <w:shd w:val="clear" w:color="auto" w:fill="FFFFFF"/>
          <w:rtl/>
        </w:rPr>
      </w:pPr>
      <w:r>
        <w:rPr>
          <w:rFonts w:ascii="Segoe UI Semilight" w:hAnsi="Segoe UI Semilight" w:cs="Segoe UI Semilight" w:hint="cs"/>
          <w:color w:val="000000" w:themeColor="text1"/>
        </w:rPr>
        <w:t>AES</w:t>
      </w:r>
      <w:r w:rsidR="00991024">
        <w:rPr>
          <w:rFonts w:ascii="Segoe UI Semilight" w:hAnsi="Segoe UI Semilight" w:cs="Segoe UI Semilight" w:hint="cs"/>
          <w:color w:val="000000" w:themeColor="text1"/>
          <w:rtl/>
        </w:rPr>
        <w:t xml:space="preserve"> (באנגלית: </w:t>
      </w:r>
      <w:r w:rsidR="00991024" w:rsidRPr="00991024">
        <w:rPr>
          <w:rFonts w:ascii="Segoe UI Semilight" w:hAnsi="Segoe UI Semilight" w:cs="Segoe UI Semilight"/>
          <w:color w:val="000000" w:themeColor="text1"/>
          <w:shd w:val="clear" w:color="auto" w:fill="FFFFFF"/>
        </w:rPr>
        <w:t>Advanced Encryption Standard</w:t>
      </w:r>
      <w:r w:rsidR="00991024">
        <w:rPr>
          <w:rFonts w:ascii="Segoe UI Semilight" w:hAnsi="Segoe UI Semilight" w:cs="Segoe UI Semilight" w:hint="cs"/>
          <w:color w:val="000000" w:themeColor="text1"/>
          <w:rtl/>
        </w:rPr>
        <w:t>)</w:t>
      </w:r>
      <w:r>
        <w:rPr>
          <w:rFonts w:ascii="Segoe UI Semilight" w:hAnsi="Segoe UI Semilight" w:cs="Segoe UI Semilight" w:hint="cs"/>
          <w:color w:val="000000" w:themeColor="text1"/>
          <w:rtl/>
        </w:rPr>
        <w:t xml:space="preserve"> הוא </w:t>
      </w:r>
      <w:hyperlink r:id="rId22" w:tooltip="צופן בלוקים" w:history="1">
        <w:r w:rsidR="00991024" w:rsidRPr="00991024">
          <w:rPr>
            <w:rStyle w:val="Hyperlink"/>
            <w:rFonts w:ascii="Segoe UI Semilight" w:eastAsia="Calibri" w:hAnsi="Segoe UI Semilight" w:cs="Segoe UI Semilight"/>
            <w:color w:val="000000" w:themeColor="text1"/>
            <w:u w:val="none"/>
            <w:shd w:val="clear" w:color="auto" w:fill="FFFFFF"/>
            <w:rtl/>
          </w:rPr>
          <w:t>צופן בלוקים</w:t>
        </w:r>
      </w:hyperlink>
      <w:r w:rsidR="00991024" w:rsidRPr="00991024">
        <w:rPr>
          <w:rFonts w:ascii="Segoe UI Semilight" w:hAnsi="Segoe UI Semilight" w:cs="Segoe UI Semilight"/>
          <w:color w:val="000000" w:themeColor="text1"/>
          <w:shd w:val="clear" w:color="auto" w:fill="FFFFFF"/>
        </w:rPr>
        <w:t> </w:t>
      </w:r>
      <w:hyperlink r:id="rId23" w:tooltip="הצפנה סימטרית" w:history="1">
        <w:r w:rsidR="00991024" w:rsidRPr="00991024">
          <w:rPr>
            <w:rStyle w:val="Hyperlink"/>
            <w:rFonts w:ascii="Segoe UI Semilight" w:eastAsia="Calibri" w:hAnsi="Segoe UI Semilight" w:cs="Segoe UI Semilight"/>
            <w:color w:val="000000" w:themeColor="text1"/>
            <w:u w:val="none"/>
            <w:shd w:val="clear" w:color="auto" w:fill="FFFFFF"/>
            <w:rtl/>
          </w:rPr>
          <w:t>סימטרי</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שאומץ על ידי </w:t>
      </w:r>
      <w:hyperlink r:id="rId24" w:tooltip="המכון הלאומי לתקנים וטכנולוגיה" w:history="1">
        <w:r w:rsidR="00991024" w:rsidRPr="00991024">
          <w:rPr>
            <w:rStyle w:val="Hyperlink"/>
            <w:rFonts w:ascii="Segoe UI Semilight" w:eastAsia="Calibri" w:hAnsi="Segoe UI Semilight" w:cs="Segoe UI Semilight"/>
            <w:color w:val="000000" w:themeColor="text1"/>
            <w:u w:val="none"/>
            <w:shd w:val="clear" w:color="auto" w:fill="FFFFFF"/>
            <w:rtl/>
          </w:rPr>
          <w:t>המכון הלאומי לתקנים וטכנולוגיה</w:t>
        </w:r>
      </w:hyperlink>
      <w:r w:rsidR="00991024" w:rsidRPr="00991024">
        <w:rPr>
          <w:rFonts w:ascii="Segoe UI Semilight" w:hAnsi="Segoe UI Semilight" w:cs="Segoe UI Semilight"/>
          <w:color w:val="000000" w:themeColor="text1"/>
          <w:shd w:val="clear" w:color="auto" w:fill="FFFFFF"/>
        </w:rPr>
        <w:t xml:space="preserve"> (NIST) </w:t>
      </w:r>
      <w:r w:rsidR="00991024" w:rsidRPr="00991024">
        <w:rPr>
          <w:rFonts w:ascii="Segoe UI Semilight" w:hAnsi="Segoe UI Semilight" w:cs="Segoe UI Semilight"/>
          <w:color w:val="000000" w:themeColor="text1"/>
          <w:shd w:val="clear" w:color="auto" w:fill="FFFFFF"/>
          <w:rtl/>
        </w:rPr>
        <w:t>של </w:t>
      </w:r>
      <w:hyperlink r:id="rId25" w:tooltip="ארצות הברית" w:history="1">
        <w:r w:rsidR="00991024" w:rsidRPr="00991024">
          <w:rPr>
            <w:rStyle w:val="Hyperlink"/>
            <w:rFonts w:ascii="Segoe UI Semilight" w:eastAsia="Calibri" w:hAnsi="Segoe UI Semilight" w:cs="Segoe UI Semilight"/>
            <w:color w:val="000000" w:themeColor="text1"/>
            <w:u w:val="none"/>
            <w:shd w:val="clear" w:color="auto" w:fill="FFFFFF"/>
            <w:rtl/>
          </w:rPr>
          <w:t>ארצות הברית</w:t>
        </w:r>
      </w:hyperlink>
      <w:r w:rsidR="00991024" w:rsidRPr="00991024">
        <w:rPr>
          <w:rFonts w:ascii="Segoe UI Semilight" w:hAnsi="Segoe UI Semilight" w:cs="Segoe UI Semilight"/>
          <w:color w:val="000000" w:themeColor="text1"/>
          <w:shd w:val="clear" w:color="auto" w:fill="FFFFFF"/>
        </w:rPr>
        <w:t> </w:t>
      </w:r>
      <w:hyperlink r:id="rId26" w:tooltip="תקן" w:history="1">
        <w:r w:rsidR="00991024" w:rsidRPr="00991024">
          <w:rPr>
            <w:rStyle w:val="Hyperlink"/>
            <w:rFonts w:ascii="Segoe UI Semilight" w:eastAsia="Calibri" w:hAnsi="Segoe UI Semilight" w:cs="Segoe UI Semilight"/>
            <w:color w:val="000000" w:themeColor="text1"/>
            <w:u w:val="none"/>
            <w:shd w:val="clear" w:color="auto" w:fill="FFFFFF"/>
            <w:rtl/>
          </w:rPr>
          <w:t>כתקן</w:t>
        </w:r>
      </w:hyperlink>
      <w:r w:rsidR="00991024" w:rsidRPr="00991024">
        <w:rPr>
          <w:rFonts w:ascii="Segoe UI Semilight" w:hAnsi="Segoe UI Semilight" w:cs="Segoe UI Semilight"/>
          <w:color w:val="000000" w:themeColor="text1"/>
          <w:shd w:val="clear" w:color="auto" w:fill="FFFFFF"/>
        </w:rPr>
        <w:t> </w:t>
      </w:r>
      <w:hyperlink r:id="rId27" w:tooltip="הצפנה" w:history="1">
        <w:r w:rsidR="00991024" w:rsidRPr="00991024">
          <w:rPr>
            <w:rStyle w:val="Hyperlink"/>
            <w:rFonts w:ascii="Segoe UI Semilight" w:eastAsia="Calibri" w:hAnsi="Segoe UI Semilight" w:cs="Segoe UI Semilight"/>
            <w:color w:val="000000" w:themeColor="text1"/>
            <w:u w:val="none"/>
            <w:shd w:val="clear" w:color="auto" w:fill="FFFFFF"/>
            <w:rtl/>
          </w:rPr>
          <w:t>הצפנה</w:t>
        </w:r>
      </w:hyperlink>
      <w:r w:rsidR="00991024" w:rsidRPr="00991024">
        <w:rPr>
          <w:rFonts w:ascii="Segoe UI Semilight" w:hAnsi="Segoe UI Semilight" w:cs="Segoe UI Semilight"/>
          <w:color w:val="000000" w:themeColor="text1"/>
          <w:shd w:val="clear" w:color="auto" w:fill="FFFFFF"/>
        </w:rPr>
        <w:t> </w:t>
      </w:r>
      <w:r w:rsidR="00991024" w:rsidRPr="00991024">
        <w:rPr>
          <w:rFonts w:ascii="Segoe UI Semilight" w:hAnsi="Segoe UI Semilight" w:cs="Segoe UI Semilight"/>
          <w:color w:val="000000" w:themeColor="text1"/>
          <w:shd w:val="clear" w:color="auto" w:fill="FFFFFF"/>
          <w:rtl/>
        </w:rPr>
        <w:t>רשמי שהתקבל בעולם כולו, להצפנת נתונים מאסיבית</w:t>
      </w:r>
      <w:r>
        <w:rPr>
          <w:rFonts w:ascii="Segoe UI Semilight" w:hAnsi="Segoe UI Semilight" w:cs="Segoe UI Semilight"/>
          <w:color w:val="000000" w:themeColor="text1"/>
          <w:shd w:val="clear" w:color="auto" w:fill="FFFFFF"/>
        </w:rPr>
        <w:t>.</w:t>
      </w:r>
      <w:r w:rsidR="00991024" w:rsidRPr="00991024">
        <w:rPr>
          <w:rFonts w:ascii="Segoe UI Semilight" w:hAnsi="Segoe UI Semilight" w:cs="Segoe UI Semilight"/>
          <w:color w:val="000000" w:themeColor="text1"/>
          <w:shd w:val="clear" w:color="auto" w:fill="FFFFFF"/>
          <w:rtl/>
        </w:rPr>
        <w:t xml:space="preserve"> אלגוריתם</w:t>
      </w:r>
      <w:r w:rsidR="00991024" w:rsidRPr="00991024">
        <w:rPr>
          <w:rFonts w:ascii="Segoe UI Semilight" w:hAnsi="Segoe UI Semilight" w:cs="Segoe UI Semilight"/>
          <w:color w:val="000000" w:themeColor="text1"/>
          <w:shd w:val="clear" w:color="auto" w:fill="FFFFFF"/>
        </w:rPr>
        <w:t xml:space="preserve"> AES </w:t>
      </w:r>
      <w:r w:rsidR="00991024" w:rsidRPr="00991024">
        <w:rPr>
          <w:rFonts w:ascii="Segoe UI Semilight" w:hAnsi="Segoe UI Semilight" w:cs="Segoe UI Semilight"/>
          <w:color w:val="000000" w:themeColor="text1"/>
          <w:shd w:val="clear" w:color="auto" w:fill="FFFFFF"/>
          <w:rtl/>
        </w:rPr>
        <w:t>נמצא בשימוש מעשי נרחב בכל העולם הן בתוכנה והן בחומרה וידוע כאלגוריתם בטוח</w:t>
      </w:r>
      <w:r w:rsidR="00991024" w:rsidRPr="00991024">
        <w:rPr>
          <w:rFonts w:ascii="Segoe UI Semilight" w:hAnsi="Segoe UI Semilight" w:cs="Segoe UI Semilight"/>
          <w:color w:val="000000" w:themeColor="text1"/>
          <w:shd w:val="clear" w:color="auto" w:fill="FFFFFF"/>
        </w:rPr>
        <w:t>.</w:t>
      </w:r>
      <w:r w:rsidR="00123616">
        <w:rPr>
          <w:rFonts w:ascii="Segoe UI Semilight" w:hAnsi="Segoe UI Semilight" w:cs="Segoe UI Semilight" w:hint="cs"/>
          <w:color w:val="000000" w:themeColor="text1"/>
          <w:shd w:val="clear" w:color="auto" w:fill="FFFFFF"/>
          <w:rtl/>
        </w:rPr>
        <w:t xml:space="preserve"> [3]</w:t>
      </w:r>
    </w:p>
    <w:p w:rsidR="009510D6" w:rsidRPr="00A01456" w:rsidRDefault="009510D6" w:rsidP="00A848BA">
      <w:pPr>
        <w:jc w:val="both"/>
        <w:rPr>
          <w:rFonts w:ascii="Segoe UI Semilight" w:hAnsi="Segoe UI Semilight" w:cs="Segoe UI Semilight"/>
          <w:rtl/>
        </w:rPr>
      </w:pPr>
    </w:p>
    <w:p w:rsidR="009510D6" w:rsidRPr="00A01456" w:rsidRDefault="009510D6" w:rsidP="00A848BA">
      <w:pPr>
        <w:pStyle w:val="2"/>
        <w:jc w:val="both"/>
        <w:rPr>
          <w:rFonts w:ascii="Segoe UI Semilight" w:hAnsi="Segoe UI Semilight" w:cs="Segoe UI Semilight"/>
        </w:rPr>
      </w:pPr>
      <w:bookmarkStart w:id="247" w:name="_Toc507593105"/>
      <w:bookmarkStart w:id="248" w:name="_Toc517102264"/>
      <w:r w:rsidRPr="00A01456">
        <w:rPr>
          <w:rFonts w:ascii="Segoe UI Semilight" w:hAnsi="Segoe UI Semilight" w:cs="Segoe UI Semilight"/>
          <w:rtl/>
        </w:rPr>
        <w:t xml:space="preserve">מכשירי </w:t>
      </w:r>
      <w:r w:rsidRPr="00A01456">
        <w:rPr>
          <w:rFonts w:ascii="Segoe UI Semilight" w:hAnsi="Segoe UI Semilight" w:cs="Segoe UI Semilight"/>
        </w:rPr>
        <w:t>IoT</w:t>
      </w:r>
      <w:bookmarkEnd w:id="247"/>
      <w:bookmarkEnd w:id="248"/>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בעולם הטכנולוגי כיום קיימת מגמה מואצת להפוך כל מכשיר המכיל שבב אלקטרוני לבעל יכולת חיבור לרשת. כבר כיום ניתן לראות מכשירים מכל הסוגים שקיימת בהם אפשרות חיבור לאינטרנט. לדוגמה: מצלמות, מדפסות, שלטי מזגן ועוד. החזון לחבר כל מכשיר חשמלי לרשת נובע מן הרצון שמכשירים כאלו ישדרו למכשירים ומערכות סביבם את המידע שבידם, ויקבלו מידע מן הרשת לגבי אירועים ותרחישים שונים. הודעות אלו ישדרגו את יכולותיהם ופעילותם והם יוכלו להתנהג בצורה יותר "חכמה", להסיק מסקנות ולפעול אוטומטית על פיהם ללא התערבות אנושית. לדוגמה, כאשר השבב של מערכת החלונות המותקנת ב"בית חכם" קולט שידור ממערכת המיזוג על הפעלת המזגן, הוא יודע לסגור את החלונות המתאימים באופן אוטומטי כדי לייעל את פעולת המיזוג.</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lastRenderedPageBreak/>
        <w:t>מגמה זאת נקראת:</w:t>
      </w:r>
      <w:ins w:id="249" w:author="שרה ספרין" w:date="2018-06-18T16:16:00Z">
        <w:r w:rsidR="002F59B0">
          <w:rPr>
            <w:rFonts w:ascii="Segoe UI Semilight" w:hAnsi="Segoe UI Semilight" w:cs="Segoe UI Semilight" w:hint="cs"/>
            <w:rtl/>
          </w:rPr>
          <w:t xml:space="preserve"> </w:t>
        </w:r>
      </w:ins>
      <w:r w:rsidRPr="00A01456">
        <w:rPr>
          <w:rFonts w:ascii="Segoe UI Semilight" w:hAnsi="Segoe UI Semilight" w:cs="Segoe UI Semilight"/>
          <w:rtl/>
        </w:rPr>
        <w:t>"אינטרנט של דברים" (</w:t>
      </w:r>
      <w:r w:rsidRPr="00A01456">
        <w:rPr>
          <w:rFonts w:ascii="Segoe UI Semilight" w:hAnsi="Segoe UI Semilight" w:cs="Segoe UI Semilight"/>
        </w:rPr>
        <w:t>IoT- Internet Of Things</w:t>
      </w:r>
      <w:r w:rsidRPr="00A01456">
        <w:rPr>
          <w:rFonts w:ascii="Segoe UI Semilight" w:hAnsi="Segoe UI Semilight" w:cs="Segoe UI Semilight"/>
          <w:rtl/>
        </w:rPr>
        <w:t xml:space="preserve">). זוהי רשת של חפצים פיזיים, או "דברים" המשובצים באלקטרוניקה, תוכנה וחיישנים המאפשרים תקשורת מתקדמת בין החפצים ויכולות איסוף והחלפת מידע. רשת זו צפויה להוביל לאוטומציה בתחומים רבים. כיום ישנה התפתחות נרחבת בתחום ה </w:t>
      </w:r>
      <w:r w:rsidRPr="00A01456">
        <w:rPr>
          <w:rFonts w:ascii="Segoe UI Semilight" w:hAnsi="Segoe UI Semilight" w:cs="Segoe UI Semilight"/>
        </w:rPr>
        <w:t>IoT</w:t>
      </w:r>
      <w:r w:rsidRPr="00A01456">
        <w:rPr>
          <w:rFonts w:ascii="Segoe UI Semilight" w:hAnsi="Segoe UI Semilight" w:cs="Segoe UI Semilight"/>
          <w:rtl/>
        </w:rPr>
        <w:t>, למשל "הבית החכם", שבו כל המכשירים מחוברים לרשת וניתן להפעיל אותם בשלט רחוק ולתאם בין פעולותיהם. תחום ה</w:t>
      </w:r>
      <w:r w:rsidRPr="00A01456">
        <w:rPr>
          <w:rFonts w:ascii="Segoe UI Semilight" w:hAnsi="Segoe UI Semilight" w:cs="Segoe UI Semilight"/>
        </w:rPr>
        <w:t>IoT</w:t>
      </w:r>
      <w:r w:rsidRPr="00A01456">
        <w:rPr>
          <w:rFonts w:ascii="Segoe UI Semilight" w:hAnsi="Segoe UI Semilight" w:cs="Segoe UI Semilight"/>
          <w:rtl/>
        </w:rPr>
        <w:t xml:space="preserve"> צפוי לגלגל מחזור של כ20 ביליון דולר בשנת 2020, על פי הודעת חברת 'סיסקו' העולמית, ומושקעים בו משאבים רבים לפיתוח מצד החברות בתחום החומרה והתוכנה.</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לקראת השינוי הזה יידרש שיפור גם ברמות האבטחה המקובלות כיום בקרב מכשירים כאלו, שעצם חיבורם לרשת חושף אותם להתקפות חיצוניות והם עלולים להוות טרף קל לתוקף. בפרויקט זה נתמקד בחקירת פתרונות אבטחה, בפרט בשימוש בהצפנת </w:t>
      </w:r>
      <w:r w:rsidRPr="00A01456">
        <w:rPr>
          <w:rFonts w:ascii="Segoe UI Semilight" w:hAnsi="Segoe UI Semilight" w:cs="Segoe UI Semilight"/>
        </w:rPr>
        <w:t>RSA</w:t>
      </w:r>
      <w:r w:rsidRPr="00A01456">
        <w:rPr>
          <w:rFonts w:ascii="Segoe UI Semilight" w:hAnsi="Segoe UI Semilight" w:cs="Segoe UI Semilight"/>
          <w:rtl/>
        </w:rPr>
        <w:t>, עבור תחום ה"אינטרנט של הדברים" ויצירת פתרונות אבטחה ייעודיים עבורו המתחשבים בח</w:t>
      </w:r>
      <w:del w:id="250" w:author="שרה ספרין" w:date="2018-06-18T16:16:00Z">
        <w:r w:rsidRPr="00A01456" w:rsidDel="002F59B0">
          <w:rPr>
            <w:rFonts w:ascii="Segoe UI Semilight" w:hAnsi="Segoe UI Semilight" w:cs="Segoe UI Semilight"/>
            <w:rtl/>
          </w:rPr>
          <w:delText>ו</w:delText>
        </w:r>
      </w:del>
      <w:r w:rsidRPr="00A01456">
        <w:rPr>
          <w:rFonts w:ascii="Segoe UI Semilight" w:hAnsi="Segoe UI Semilight" w:cs="Segoe UI Semilight"/>
          <w:rtl/>
        </w:rPr>
        <w:t>זקות והחולשות של המוצרים הקיימים בשוק</w:t>
      </w:r>
      <w:r w:rsidR="00654721"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"URL" : "https://he.wikipedia.org/wiki/\u05d4\u05d0\u05d9\u05e0\u05d8\u05e8\u05e0\u05d8_\u05e9\u05dc_\u05d4\u05d3\u05d1\u05e8\u05d9\u05dd", "accessed" : { "date-parts" : [ [ "2017", "11", "19" ] ] }, "id" : "ITEM-1", "issued" : { "date-parts" : [ [ "0" ] ] }, "title" : "\u05d4\u05d0\u05d9\u05e0\u05d8\u05e8\u05e0\u05d8 \u05e9\u05dc \u05d4\u05d3\u05d1\u05e8\u05d9\u05dd \u2013 \u05d5\u05d9\u05e7\u05d9\u05e4\u05d3\u05d9\u05d4", "type" : "webpage" }, "uris" : [ "http://www.mendeley.com/documents/?uuid=98f4df32-6cd5-3a96-a15a-cce12abb7112" ] } ], "mendeley" : { "formattedCitation" : "[3]", "plainTextFormattedCitation" : "[3]", "previouslyFormattedCitation" : "[3]" }, "properties" : { "noteIndex" : 4 }, "schema" : "https://github.com/citation-style-language/schema/raw/master/csl-citation.json" }</w:instrText>
      </w:r>
      <w:r w:rsidR="00654721"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4</w:t>
      </w:r>
      <w:r w:rsidR="00654721" w:rsidRPr="00A01456">
        <w:rPr>
          <w:rFonts w:ascii="Segoe UI Semilight" w:hAnsi="Segoe UI Semilight" w:cs="Segoe UI Semilight"/>
          <w:noProof/>
        </w:rPr>
        <w:t>]</w:t>
      </w:r>
      <w:r w:rsidR="00654721" w:rsidRPr="00A01456">
        <w:rPr>
          <w:rFonts w:ascii="Segoe UI Semilight" w:hAnsi="Segoe UI Semilight" w:cs="Segoe UI Semilight"/>
          <w:rtl/>
        </w:rPr>
        <w:fldChar w:fldCharType="end"/>
      </w:r>
      <w:r w:rsidRPr="00A01456">
        <w:rPr>
          <w:rFonts w:ascii="Segoe UI Semilight" w:hAnsi="Segoe UI Semilight" w:cs="Segoe UI Semilight"/>
          <w:rtl/>
        </w:rPr>
        <w:t>.</w:t>
      </w:r>
    </w:p>
    <w:p w:rsidR="00DE0256" w:rsidRPr="00A01456" w:rsidRDefault="00DE0256" w:rsidP="00A848BA">
      <w:pPr>
        <w:jc w:val="both"/>
        <w:rPr>
          <w:rFonts w:ascii="Segoe UI Semilight" w:hAnsi="Segoe UI Semilight" w:cs="Segoe UI Semilight"/>
          <w:rtl/>
        </w:rPr>
      </w:pPr>
    </w:p>
    <w:p w:rsidR="00DE0256" w:rsidRPr="00A01456" w:rsidRDefault="00903A6C" w:rsidP="00A848BA">
      <w:pPr>
        <w:pStyle w:val="1"/>
        <w:jc w:val="both"/>
        <w:rPr>
          <w:rFonts w:ascii="Segoe UI Semilight" w:hAnsi="Segoe UI Semilight" w:cs="Segoe UI Semilight"/>
          <w:rtl/>
        </w:rPr>
      </w:pPr>
      <w:bookmarkStart w:id="251" w:name="_Toc517102265"/>
      <w:r w:rsidRPr="00A01456">
        <w:rPr>
          <w:rFonts w:ascii="Segoe UI Semilight" w:hAnsi="Segoe UI Semilight" w:cs="Segoe UI Semilight"/>
          <w:rtl/>
        </w:rPr>
        <w:t>תיאור הבעיה</w:t>
      </w:r>
      <w:bookmarkEnd w:id="251"/>
    </w:p>
    <w:p w:rsidR="009510D6" w:rsidRPr="008C4285" w:rsidRDefault="009510D6" w:rsidP="00A848BA">
      <w:pPr>
        <w:pStyle w:val="NormalWeb"/>
        <w:bidi/>
        <w:spacing w:before="120" w:beforeAutospacing="0" w:after="200" w:afterAutospacing="0"/>
        <w:jc w:val="both"/>
        <w:rPr>
          <w:rFonts w:ascii="Segoe UI Semilight" w:hAnsi="Segoe UI Semilight" w:cs="Segoe UI Semilight"/>
        </w:rPr>
      </w:pPr>
      <w:r w:rsidRPr="008C4285">
        <w:rPr>
          <w:rFonts w:ascii="Segoe UI Semilight" w:hAnsi="Segoe UI Semilight" w:cs="Segoe UI Semilight"/>
          <w:rtl/>
        </w:rPr>
        <w:t xml:space="preserve">בהבנה של הצורך הבסיסי באבטחה ראויה למידע המשתמש והכרה במגבלות המשאבים של מכשירים אלקטרוניים קטנים, ניתן להבחין במספר בעיות ביישום אבטחה במכשירי </w:t>
      </w:r>
      <w:r w:rsidRPr="008C4285">
        <w:rPr>
          <w:rFonts w:ascii="Segoe UI Semilight" w:hAnsi="Segoe UI Semilight" w:cs="Segoe UI Semilight"/>
        </w:rPr>
        <w:t>IoT</w:t>
      </w:r>
      <w:r w:rsidRPr="008C4285">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מכיו</w:t>
      </w:r>
      <w:ins w:id="252" w:author="שרה ספרין" w:date="2018-06-18T16:16:00Z">
        <w:r w:rsidR="002F59B0">
          <w:rPr>
            <w:rFonts w:ascii="Segoe UI Semilight" w:hAnsi="Segoe UI Semilight" w:cs="Segoe UI Semilight" w:hint="cs"/>
            <w:rtl/>
          </w:rPr>
          <w:t>ו</w:t>
        </w:r>
      </w:ins>
      <w:r w:rsidRPr="00A01456">
        <w:rPr>
          <w:rFonts w:ascii="Segoe UI Semilight" w:hAnsi="Segoe UI Semilight" w:cs="Segoe UI Semilight"/>
          <w:rtl/>
        </w:rPr>
        <w:t>ן שמכשירי ה</w:t>
      </w:r>
      <w:r w:rsidRPr="00A01456">
        <w:rPr>
          <w:rFonts w:ascii="Segoe UI Semilight" w:hAnsi="Segoe UI Semilight" w:cs="Segoe UI Semilight"/>
        </w:rPr>
        <w:t>IoT</w:t>
      </w:r>
      <w:r w:rsidRPr="00A01456">
        <w:rPr>
          <w:rFonts w:ascii="Segoe UI Semilight" w:hAnsi="Segoe UI Semilight" w:cs="Segoe UI Semilight"/>
          <w:rtl/>
        </w:rPr>
        <w:t xml:space="preserve"> הינם מכשירים זולים וקטנים לרוב, ומאופיינים ביכולות עיבוד חלשות, ומשאבים נוספים דלים כמו: זיכרון, שידור וחישה, לכן להטמיע בהם יכולות אבטחה מתקדמות כמו שקיימות במערכות מחשבים גדולות זוהי משימה קשה וכמעט לא נתמכת מבחינת החומרה של ה </w:t>
      </w:r>
      <w:r w:rsidRPr="00A01456">
        <w:rPr>
          <w:rFonts w:ascii="Segoe UI Semilight" w:hAnsi="Segoe UI Semilight" w:cs="Segoe UI Semilight"/>
        </w:rPr>
        <w:t>IoT</w:t>
      </w:r>
      <w:r w:rsidRPr="00A01456">
        <w:rPr>
          <w:rFonts w:ascii="Segoe UI Semilight" w:hAnsi="Segoe UI Semilight" w:cs="Segoe UI Semilight"/>
          <w:rtl/>
        </w:rPr>
        <w:t>.</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sz w:val="22"/>
          <w:szCs w:val="22"/>
          <w:rtl/>
        </w:rPr>
      </w:pPr>
      <w:r w:rsidRPr="00A01456">
        <w:rPr>
          <w:rFonts w:ascii="Segoe UI Semilight" w:hAnsi="Segoe UI Semilight" w:cs="Segoe UI Semilight"/>
          <w:rtl/>
        </w:rPr>
        <w:t xml:space="preserve">מכיוון שהשימוש ב </w:t>
      </w:r>
      <w:r w:rsidRPr="00A01456">
        <w:rPr>
          <w:rFonts w:ascii="Segoe UI Semilight" w:hAnsi="Segoe UI Semilight" w:cs="Segoe UI Semilight"/>
        </w:rPr>
        <w:t>IoT</w:t>
      </w:r>
      <w:r w:rsidRPr="00A01456">
        <w:rPr>
          <w:rFonts w:ascii="Segoe UI Semilight" w:hAnsi="Segoe UI Semilight" w:cs="Segoe UI Semilight"/>
          <w:rtl/>
        </w:rPr>
        <w:t xml:space="preserve"> הוא כמכשירים שיש להם בדרך כלל תפקיד עיקרי ייעודי והחיבור לרשת רק מוסיף להם יתרון, הם לא נתפסו עד היום בציבור כבעלי ענין עבור תוקפים. אך עם השימוש הגובר בהם מיום ליום נוצלו פרצות האבטחה שבמכשירים מסוג זה לתקיפת מערכות רגישות, כמו מצלמות אבטחה, מדפסות ועוד.</w:t>
      </w:r>
      <w:r w:rsidR="008C4285">
        <w:rPr>
          <w:rFonts w:ascii="Segoe UI Semilight" w:hAnsi="Segoe UI Semilight" w:cs="Segoe UI Semilight" w:hint="cs"/>
          <w:rtl/>
        </w:rPr>
        <w:t xml:space="preserve"> לכן </w:t>
      </w:r>
      <w:r w:rsidR="00840193">
        <w:rPr>
          <w:rFonts w:ascii="Segoe UI Semilight" w:hAnsi="Segoe UI Semilight" w:cs="Segoe UI Semilight" w:hint="cs"/>
          <w:rtl/>
        </w:rPr>
        <w:t>נדרש</w:t>
      </w:r>
      <w:r w:rsidR="008C4285">
        <w:rPr>
          <w:rFonts w:ascii="Segoe UI Semilight" w:hAnsi="Segoe UI Semilight" w:cs="Segoe UI Semilight" w:hint="cs"/>
          <w:rtl/>
        </w:rPr>
        <w:t xml:space="preserve"> פ</w:t>
      </w:r>
      <w:del w:id="253" w:author="שרה ספרין" w:date="2018-06-18T16:16:00Z">
        <w:r w:rsidR="008C4285" w:rsidDel="002F59B0">
          <w:rPr>
            <w:rFonts w:ascii="Segoe UI Semilight" w:hAnsi="Segoe UI Semilight" w:cs="Segoe UI Semilight" w:hint="cs"/>
            <w:rtl/>
          </w:rPr>
          <w:delText>י</w:delText>
        </w:r>
      </w:del>
      <w:r w:rsidR="008C4285">
        <w:rPr>
          <w:rFonts w:ascii="Segoe UI Semilight" w:hAnsi="Segoe UI Semilight" w:cs="Segoe UI Semilight" w:hint="cs"/>
          <w:rtl/>
        </w:rPr>
        <w:t xml:space="preserve">תרון שיספק אבטחה הולמת כנגד </w:t>
      </w:r>
      <w:del w:id="254" w:author="שרה ספרין" w:date="2018-06-18T16:17:00Z">
        <w:r w:rsidR="008C4285" w:rsidDel="002F59B0">
          <w:rPr>
            <w:rFonts w:ascii="Segoe UI Semilight" w:hAnsi="Segoe UI Semilight" w:cs="Segoe UI Semilight" w:hint="cs"/>
            <w:rtl/>
          </w:rPr>
          <w:delText>נסיונות</w:delText>
        </w:r>
      </w:del>
      <w:ins w:id="255" w:author="שרה ספרין" w:date="2018-06-18T16:17:00Z">
        <w:r w:rsidR="002F59B0">
          <w:rPr>
            <w:rFonts w:ascii="Segoe UI Semilight" w:hAnsi="Segoe UI Semilight" w:cs="Segoe UI Semilight" w:hint="cs"/>
            <w:rtl/>
          </w:rPr>
          <w:t>ניסיונו</w:t>
        </w:r>
        <w:r w:rsidR="002F59B0">
          <w:rPr>
            <w:rFonts w:ascii="Segoe UI Semilight" w:hAnsi="Segoe UI Semilight" w:cs="Segoe UI Semilight" w:hint="eastAsia"/>
            <w:rtl/>
          </w:rPr>
          <w:t>ת</w:t>
        </w:r>
      </w:ins>
      <w:r w:rsidR="008C4285">
        <w:rPr>
          <w:rFonts w:ascii="Segoe UI Semilight" w:hAnsi="Segoe UI Semilight" w:cs="Segoe UI Semilight" w:hint="cs"/>
          <w:rtl/>
        </w:rPr>
        <w:t xml:space="preserve"> פריצה אפשריים.</w:t>
      </w:r>
    </w:p>
    <w:p w:rsidR="009510D6" w:rsidRPr="00A01456" w:rsidRDefault="009510D6" w:rsidP="00A848BA">
      <w:pPr>
        <w:pStyle w:val="NormalWeb"/>
        <w:numPr>
          <w:ilvl w:val="0"/>
          <w:numId w:val="25"/>
        </w:numPr>
        <w:bidi/>
        <w:spacing w:before="120" w:beforeAutospacing="0" w:after="200" w:afterAutospacing="0"/>
        <w:jc w:val="both"/>
        <w:textAlignment w:val="baseline"/>
        <w:rPr>
          <w:rFonts w:ascii="Segoe UI Semilight" w:hAnsi="Segoe UI Semilight" w:cs="Segoe UI Semilight"/>
          <w:rtl/>
        </w:rPr>
      </w:pPr>
      <w:r w:rsidRPr="00A01456">
        <w:rPr>
          <w:rFonts w:ascii="Segoe UI Semilight" w:hAnsi="Segoe UI Semilight" w:cs="Segoe UI Semilight"/>
          <w:rtl/>
        </w:rPr>
        <w:t xml:space="preserve">פתרונות האבטחה שכן מיושמים כיום בתחום ה </w:t>
      </w:r>
      <w:r w:rsidRPr="00A01456">
        <w:rPr>
          <w:rFonts w:ascii="Segoe UI Semilight" w:hAnsi="Segoe UI Semilight" w:cs="Segoe UI Semilight"/>
        </w:rPr>
        <w:t>IoT</w:t>
      </w:r>
      <w:r w:rsidRPr="00A01456">
        <w:rPr>
          <w:rFonts w:ascii="Segoe UI Semilight" w:hAnsi="Segoe UI Semilight" w:cs="Segoe UI Semilight"/>
          <w:rtl/>
        </w:rPr>
        <w:t xml:space="preserve"> הים ייעודיים עבור מכשיר מסוג מסוים, ומוטמעים על ידי היצרן. לא נלקחת בחשבון התאמה לשוק המוצרים הכולל של </w:t>
      </w:r>
      <w:r w:rsidRPr="00A01456">
        <w:rPr>
          <w:rFonts w:ascii="Segoe UI Semilight" w:hAnsi="Segoe UI Semilight" w:cs="Segoe UI Semilight"/>
        </w:rPr>
        <w:t>IoT</w:t>
      </w:r>
      <w:r w:rsidRPr="00A01456">
        <w:rPr>
          <w:rFonts w:ascii="Segoe UI Semilight" w:hAnsi="Segoe UI Semilight" w:cs="Segoe UI Semilight"/>
          <w:rtl/>
        </w:rPr>
        <w:t>, ולכן פתרונות אלו אינם מתאימים מבחינת תצורה, מגבלות משאבים וייעוד, עבור כל התחום.</w:t>
      </w:r>
    </w:p>
    <w:p w:rsidR="009510D6" w:rsidRPr="00A01456" w:rsidRDefault="009510D6" w:rsidP="00A848BA">
      <w:pPr>
        <w:pStyle w:val="NormalWeb"/>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lastRenderedPageBreak/>
        <w:t>על מנת לפתור את הבעיות הנ"ל נדרש פיתוח אבטחתי חדש שיענה על דרישות האבטחה הגבוהות בשוק, יחד עם המגבלות המאפיינות את מכשירי ה</w:t>
      </w:r>
      <w:r w:rsidRPr="00A01456">
        <w:rPr>
          <w:rFonts w:ascii="Segoe UI Semilight" w:hAnsi="Segoe UI Semilight" w:cs="Segoe UI Semilight"/>
        </w:rPr>
        <w:t>IoT</w:t>
      </w:r>
      <w:r w:rsidRPr="00A01456">
        <w:rPr>
          <w:rFonts w:ascii="Segoe UI Semilight" w:hAnsi="Segoe UI Semilight" w:cs="Segoe UI Semilight"/>
          <w:rtl/>
        </w:rPr>
        <w:t>.</w:t>
      </w:r>
    </w:p>
    <w:p w:rsidR="00B54814" w:rsidRPr="00A01456" w:rsidRDefault="00DE0256" w:rsidP="00A848BA">
      <w:pPr>
        <w:pStyle w:val="1"/>
        <w:jc w:val="both"/>
        <w:rPr>
          <w:rFonts w:ascii="Segoe UI Semilight" w:hAnsi="Segoe UI Semilight" w:cs="Segoe UI Semilight"/>
          <w:rtl/>
        </w:rPr>
      </w:pPr>
      <w:bookmarkStart w:id="256" w:name="_Toc517102266"/>
      <w:r w:rsidRPr="00A01456">
        <w:rPr>
          <w:rFonts w:ascii="Segoe UI Semilight" w:hAnsi="Segoe UI Semilight" w:cs="Segoe UI Semilight"/>
          <w:rtl/>
        </w:rPr>
        <w:t>תיאור הפתרון</w:t>
      </w:r>
      <w:bookmarkEnd w:id="256"/>
    </w:p>
    <w:p w:rsidR="00B205E5" w:rsidRPr="00A01456" w:rsidRDefault="00B205E5" w:rsidP="00A848BA">
      <w:pPr>
        <w:jc w:val="both"/>
        <w:rPr>
          <w:rFonts w:ascii="Segoe UI Semilight" w:hAnsi="Segoe UI Semilight" w:cs="Segoe UI Semilight"/>
          <w:rtl/>
        </w:rPr>
      </w:pPr>
    </w:p>
    <w:p w:rsidR="00B205E5" w:rsidRPr="00A01456" w:rsidRDefault="009C1758" w:rsidP="00A848BA">
      <w:pPr>
        <w:spacing w:before="120" w:after="200"/>
        <w:jc w:val="both"/>
        <w:rPr>
          <w:rFonts w:ascii="Segoe UI Semilight" w:hAnsi="Segoe UI Semilight" w:cs="Segoe UI Semilight"/>
          <w:color w:val="0070C0"/>
          <w:rtl/>
        </w:rPr>
      </w:pPr>
      <w:r>
        <w:rPr>
          <w:rFonts w:ascii="Segoe UI Semilight" w:eastAsia="Times New Roman" w:hAnsi="Segoe UI Semilight" w:cs="Segoe UI Semilight" w:hint="cs"/>
          <w:sz w:val="24"/>
          <w:szCs w:val="24"/>
          <w:rtl/>
        </w:rPr>
        <w:t>הפתרון שאנו מציגות הוא שיתוף מפתחות בין ההתקנים ברשת באופן הסתברותי, הנעשה רק ע"י המכשירים ברשת. מפתחות אלו ישמשו להצפנת התקשורת בין המכשירים.</w:t>
      </w:r>
    </w:p>
    <w:p w:rsidR="007430CF" w:rsidRDefault="00B205E5" w:rsidP="00A848BA">
      <w:pPr>
        <w:pStyle w:val="2"/>
        <w:jc w:val="both"/>
        <w:rPr>
          <w:rFonts w:ascii="Segoe UI Semilight" w:hAnsi="Segoe UI Semilight" w:cs="Segoe UI Semilight"/>
          <w:rtl/>
        </w:rPr>
      </w:pPr>
      <w:bookmarkStart w:id="257" w:name="_Toc517102267"/>
      <w:r w:rsidRPr="00A01456">
        <w:rPr>
          <w:rFonts w:ascii="Segoe UI Semilight" w:hAnsi="Segoe UI Semilight" w:cs="Segoe UI Semilight"/>
          <w:rtl/>
        </w:rPr>
        <w:t xml:space="preserve">פרוטוקול "לחיצת יד" חדש עבור רשת התקני </w:t>
      </w:r>
      <w:r w:rsidRPr="00A01456">
        <w:rPr>
          <w:rFonts w:ascii="Segoe UI Semilight" w:hAnsi="Segoe UI Semilight" w:cs="Segoe UI Semilight"/>
        </w:rPr>
        <w:t>IoT</w:t>
      </w:r>
      <w:bookmarkEnd w:id="257"/>
      <w:r w:rsidRPr="00A01456">
        <w:rPr>
          <w:rFonts w:ascii="Segoe UI Semilight" w:hAnsi="Segoe UI Semilight" w:cs="Segoe UI Semilight"/>
          <w:rtl/>
        </w:rPr>
        <w:t xml:space="preserve"> </w:t>
      </w:r>
    </w:p>
    <w:p w:rsidR="00F85665" w:rsidRPr="007430CF" w:rsidRDefault="00B205E5" w:rsidP="00A848BA">
      <w:pPr>
        <w:jc w:val="both"/>
        <w:rPr>
          <w:rFonts w:ascii="Segoe UI Semilight" w:eastAsiaTheme="majorEastAsia" w:hAnsi="Segoe UI Semilight" w:cs="Segoe UI Semilight"/>
          <w:sz w:val="24"/>
          <w:szCs w:val="24"/>
          <w:rtl/>
        </w:rPr>
      </w:pPr>
      <w:r w:rsidRPr="007430CF">
        <w:rPr>
          <w:rFonts w:ascii="Segoe UI Semilight" w:eastAsiaTheme="majorEastAsia" w:hAnsi="Segoe UI Semilight" w:cs="Segoe UI Semilight"/>
          <w:sz w:val="24"/>
          <w:szCs w:val="24"/>
          <w:rtl/>
        </w:rPr>
        <w:t>על ידי מערכת חדשה לניהול מפתחות המבוססת על שיתוף מפתחות הסתברותי בין ההתקנים.</w:t>
      </w:r>
    </w:p>
    <w:p w:rsidR="002D7C9C" w:rsidRDefault="002D7C9C" w:rsidP="00A848BA">
      <w:pPr>
        <w:jc w:val="both"/>
        <w:rPr>
          <w:rFonts w:ascii="Segoe UI Semilight" w:hAnsi="Segoe UI Semilight" w:cs="Segoe UI Semilight"/>
          <w:sz w:val="24"/>
          <w:szCs w:val="24"/>
          <w:rtl/>
        </w:rPr>
      </w:pPr>
    </w:p>
    <w:p w:rsidR="00B205E5" w:rsidRPr="006F6223" w:rsidRDefault="00B205E5" w:rsidP="00A848BA">
      <w:pPr>
        <w:jc w:val="both"/>
        <w:rPr>
          <w:rFonts w:ascii="Segoe UI Semilight" w:hAnsi="Segoe UI Semilight" w:cs="Segoe UI Semilight"/>
          <w:sz w:val="24"/>
          <w:szCs w:val="24"/>
          <w:rtl/>
        </w:rPr>
      </w:pPr>
      <w:r w:rsidRPr="006F6223">
        <w:rPr>
          <w:rFonts w:ascii="Segoe UI Semilight" w:hAnsi="Segoe UI Semilight" w:cs="Segoe UI Semilight"/>
          <w:sz w:val="24"/>
          <w:szCs w:val="24"/>
          <w:rtl/>
        </w:rPr>
        <w:t>להל</w:t>
      </w:r>
      <w:del w:id="258" w:author="שרה ספרין" w:date="2018-06-18T16:17:00Z">
        <w:r w:rsidRPr="006F6223" w:rsidDel="002F59B0">
          <w:rPr>
            <w:rFonts w:ascii="Segoe UI Semilight" w:hAnsi="Segoe UI Semilight" w:cs="Segoe UI Semilight"/>
            <w:sz w:val="24"/>
            <w:szCs w:val="24"/>
            <w:rtl/>
          </w:rPr>
          <w:delText>"</w:delText>
        </w:r>
      </w:del>
      <w:r w:rsidRPr="006F6223">
        <w:rPr>
          <w:rFonts w:ascii="Segoe UI Semilight" w:hAnsi="Segoe UI Semilight" w:cs="Segoe UI Semilight"/>
          <w:sz w:val="24"/>
          <w:szCs w:val="24"/>
          <w:rtl/>
        </w:rPr>
        <w:t>ן הפרוטוקול:</w:t>
      </w:r>
    </w:p>
    <w:p w:rsidR="00B205E5" w:rsidRPr="00A01456" w:rsidRDefault="0078468F">
      <w:pPr>
        <w:pStyle w:val="NormalWeb"/>
        <w:numPr>
          <w:ilvl w:val="0"/>
          <w:numId w:val="31"/>
        </w:numPr>
        <w:bidi/>
        <w:spacing w:before="0" w:beforeAutospacing="0" w:after="0" w:afterAutospacing="0"/>
        <w:ind w:right="720"/>
        <w:jc w:val="both"/>
        <w:textAlignment w:val="baseline"/>
        <w:rPr>
          <w:rFonts w:ascii="Segoe UI Semilight" w:hAnsi="Segoe UI Semilight" w:cs="Segoe UI Semilight"/>
          <w:rtl/>
        </w:rPr>
        <w:pPrChange w:id="259" w:author="שרה ספרין" w:date="2018-06-18T16:17:00Z">
          <w:pPr>
            <w:pStyle w:val="NormalWeb"/>
            <w:numPr>
              <w:numId w:val="31"/>
            </w:numPr>
            <w:tabs>
              <w:tab w:val="num" w:pos="720"/>
            </w:tabs>
            <w:bidi/>
            <w:spacing w:before="0" w:beforeAutospacing="0" w:after="0" w:afterAutospacing="0"/>
            <w:ind w:left="720" w:right="720" w:hanging="360"/>
            <w:jc w:val="both"/>
            <w:textAlignment w:val="baseline"/>
          </w:pPr>
        </w:pPrChange>
      </w:pPr>
      <w:r w:rsidRPr="00A01456">
        <w:rPr>
          <w:rFonts w:ascii="Segoe UI Semilight" w:hAnsi="Segoe UI Semilight" w:cs="Segoe UI Semilight"/>
          <w:rtl/>
        </w:rPr>
        <w:t xml:space="preserve">צור קבוצה של התקני </w:t>
      </w:r>
      <w:r w:rsidRPr="00A01456">
        <w:rPr>
          <w:rFonts w:ascii="Segoe UI Semilight" w:hAnsi="Segoe UI Semilight" w:cs="Segoe UI Semilight"/>
        </w:rPr>
        <w:t>IoT</w:t>
      </w:r>
      <w:r>
        <w:rPr>
          <w:rFonts w:ascii="Segoe UI Semilight" w:hAnsi="Segoe UI Semilight" w:cs="Segoe UI Semilight"/>
          <w:rtl/>
        </w:rPr>
        <w:t xml:space="preserve">  עם תקשורת </w:t>
      </w:r>
      <w:r>
        <w:rPr>
          <w:rFonts w:ascii="Segoe UI Semilight" w:hAnsi="Segoe UI Semilight" w:cs="Segoe UI Semilight" w:hint="cs"/>
          <w:rtl/>
        </w:rPr>
        <w:t>ביניה</w:t>
      </w:r>
      <w:r>
        <w:rPr>
          <w:rFonts w:ascii="Segoe UI Semilight" w:hAnsi="Segoe UI Semilight" w:cs="Segoe UI Semilight" w:hint="eastAsia"/>
          <w:rtl/>
        </w:rPr>
        <w:t>ם</w:t>
      </w:r>
      <w:r>
        <w:rPr>
          <w:rFonts w:ascii="Segoe UI Semilight" w:hAnsi="Segoe UI Semilight" w:cs="Segoe UI Semilight" w:hint="cs"/>
          <w:rtl/>
        </w:rPr>
        <w:t xml:space="preserve"> ו</w:t>
      </w:r>
      <w:r w:rsidR="00B205E5" w:rsidRPr="00A01456">
        <w:rPr>
          <w:rFonts w:ascii="Segoe UI Semilight" w:hAnsi="Segoe UI Semilight" w:cs="Segoe UI Semilight"/>
          <w:rtl/>
        </w:rPr>
        <w:t>הגדר מנהיג לקבוצה</w:t>
      </w:r>
      <w:ins w:id="260" w:author="שרה ספרין" w:date="2018-06-18T16:17:00Z">
        <w:r w:rsidR="002F59B0">
          <w:rPr>
            <w:rFonts w:ascii="Segoe UI Semilight" w:hAnsi="Segoe UI Semilight" w:cs="Segoe UI Semilight" w:hint="cs"/>
            <w:rtl/>
          </w:rPr>
          <w:t>.</w:t>
        </w:r>
      </w:ins>
      <w:del w:id="261" w:author="שרה ספרין" w:date="2018-06-18T16:17:00Z">
        <w:r w:rsidR="00B205E5" w:rsidRPr="00A01456" w:rsidDel="002F59B0">
          <w:rPr>
            <w:rFonts w:ascii="Segoe UI Semilight" w:hAnsi="Segoe UI Semilight" w:cs="Segoe UI Semilight"/>
            <w:rtl/>
          </w:rPr>
          <w:delText xml:space="preserve"> (</w:delText>
        </w:r>
        <w:r w:rsidR="00B06B96" w:rsidDel="002F59B0">
          <w:rPr>
            <w:rFonts w:ascii="Segoe UI Semilight" w:hAnsi="Segoe UI Semilight" w:cs="Segoe UI Semilight" w:hint="cs"/>
            <w:rtl/>
          </w:rPr>
          <w:delText xml:space="preserve">נדרש </w:delText>
        </w:r>
        <w:r w:rsidR="00B205E5" w:rsidRPr="00A01456" w:rsidDel="002F59B0">
          <w:rPr>
            <w:rFonts w:ascii="Segoe UI Semilight" w:hAnsi="Segoe UI Semilight" w:cs="Segoe UI Semilight"/>
            <w:rtl/>
          </w:rPr>
          <w:delText>ה</w:delText>
        </w:r>
        <w:r w:rsidR="00AA3B78" w:rsidDel="002F59B0">
          <w:rPr>
            <w:rFonts w:ascii="Segoe UI Semilight" w:hAnsi="Segoe UI Semilight" w:cs="Segoe UI Semilight" w:hint="cs"/>
            <w:rtl/>
          </w:rPr>
          <w:delText>תקן בעל</w:delText>
        </w:r>
        <w:r w:rsidR="00B06B96" w:rsidDel="002F59B0">
          <w:rPr>
            <w:rFonts w:ascii="Segoe UI Semilight" w:hAnsi="Segoe UI Semilight" w:cs="Segoe UI Semilight" w:hint="cs"/>
            <w:rtl/>
          </w:rPr>
          <w:delText xml:space="preserve"> </w:delText>
        </w:r>
        <w:r w:rsidR="00AA3B78" w:rsidDel="002F59B0">
          <w:rPr>
            <w:rFonts w:ascii="Segoe UI Semilight" w:hAnsi="Segoe UI Semilight" w:cs="Segoe UI Semilight" w:hint="cs"/>
            <w:rtl/>
          </w:rPr>
          <w:delText xml:space="preserve">כח </w:delText>
        </w:r>
        <w:r w:rsidR="00B06B96" w:rsidDel="002F59B0">
          <w:rPr>
            <w:rFonts w:ascii="Segoe UI Semilight" w:hAnsi="Segoe UI Semilight" w:cs="Segoe UI Semilight" w:hint="cs"/>
            <w:rtl/>
          </w:rPr>
          <w:delText>מסוים על מנת לייצר כמות מפתחות נדרשת</w:delText>
        </w:r>
        <w:r w:rsidR="00B205E5" w:rsidRPr="00A01456" w:rsidDel="002F59B0">
          <w:rPr>
            <w:rFonts w:ascii="Segoe UI Semilight" w:hAnsi="Segoe UI Semilight" w:cs="Segoe UI Semilight"/>
            <w:rtl/>
          </w:rPr>
          <w:delText>).</w:delText>
        </w:r>
      </w:del>
    </w:p>
    <w:p w:rsidR="00B205E5" w:rsidRPr="00A01456" w:rsidRDefault="0078468F" w:rsidP="00A848BA">
      <w:pPr>
        <w:pStyle w:val="NormalWeb"/>
        <w:numPr>
          <w:ilvl w:val="0"/>
          <w:numId w:val="31"/>
        </w:numPr>
        <w:bidi/>
        <w:spacing w:before="120" w:beforeAutospacing="0" w:after="200" w:afterAutospacing="0"/>
        <w:ind w:right="720"/>
        <w:jc w:val="both"/>
        <w:rPr>
          <w:rFonts w:ascii="Segoe UI Semilight" w:hAnsi="Segoe UI Semilight" w:cs="Segoe UI Semilight"/>
          <w:rtl/>
        </w:rPr>
      </w:pPr>
      <w:r>
        <w:rPr>
          <w:rFonts w:ascii="Segoe UI Semilight" w:hAnsi="Segoe UI Semilight" w:cs="Segoe UI Semilight" w:hint="cs"/>
          <w:rtl/>
        </w:rPr>
        <w:t>המנהיג מייצר מאגר מפתחות</w:t>
      </w:r>
      <w:r w:rsidR="00B205E5" w:rsidRPr="00A01456">
        <w:rPr>
          <w:rFonts w:ascii="Segoe UI Semilight" w:hAnsi="Segoe UI Semilight" w:cs="Segoe UI Semilight"/>
          <w:rtl/>
        </w:rPr>
        <w:t>.</w:t>
      </w:r>
      <w:r w:rsidR="00A52386" w:rsidRPr="00A52386">
        <w:rPr>
          <w:rFonts w:ascii="Segoe UI Semilight" w:hAnsi="Segoe UI Semilight" w:cs="Segoe UI Semilight"/>
          <w:rtl/>
        </w:rPr>
        <w:t xml:space="preserve"> </w:t>
      </w:r>
      <w:r w:rsidR="00A52386" w:rsidRPr="00A01456">
        <w:rPr>
          <w:rFonts w:ascii="Segoe UI Semilight" w:hAnsi="Segoe UI Semilight" w:cs="Segoe UI Semilight"/>
          <w:rtl/>
        </w:rPr>
        <w:t xml:space="preserve">המנהיג צריך לקבוע מה יהיה גודל המאגר, </w:t>
      </w:r>
      <w:r w:rsidR="00A52386" w:rsidRPr="00A01456">
        <w:rPr>
          <w:rFonts w:ascii="Segoe UI Semilight" w:hAnsi="Segoe UI Semilight" w:cs="Segoe UI Semilight"/>
        </w:rPr>
        <w:t>P</w:t>
      </w:r>
      <w:r w:rsidR="00A52386" w:rsidRPr="00A01456">
        <w:rPr>
          <w:rFonts w:ascii="Segoe UI Semilight" w:hAnsi="Segoe UI Semilight" w:cs="Segoe UI Semilight"/>
          <w:rtl/>
        </w:rPr>
        <w:t xml:space="preserve"> מתבסס על גודל הזיכרון הפיזי של המכשיר, ואת ההסתברות הנדרשת על ידי המערכת שנועדה להבטיח חפיפה (לפחות מפתח משותף אחד בין 2 התקני </w:t>
      </w:r>
      <w:r w:rsidR="00A52386" w:rsidRPr="00A01456">
        <w:rPr>
          <w:rFonts w:ascii="Segoe UI Semilight" w:hAnsi="Segoe UI Semilight" w:cs="Segoe UI Semilight"/>
        </w:rPr>
        <w:t>IoT</w:t>
      </w:r>
      <w:r w:rsidR="00A52386" w:rsidRPr="00A01456">
        <w:rPr>
          <w:rFonts w:ascii="Segoe UI Semilight" w:hAnsi="Segoe UI Semilight" w:cs="Segoe UI Semilight"/>
          <w:rtl/>
        </w:rPr>
        <w:t xml:space="preserve"> ).</w:t>
      </w:r>
    </w:p>
    <w:p w:rsidR="00B205E5" w:rsidRPr="00A52386" w:rsidRDefault="00B205E5" w:rsidP="00A848BA">
      <w:pPr>
        <w:pStyle w:val="NormalWeb"/>
        <w:bidi/>
        <w:spacing w:before="120" w:beforeAutospacing="0" w:after="200" w:afterAutospacing="0"/>
        <w:ind w:left="720"/>
        <w:jc w:val="both"/>
        <w:rPr>
          <w:rFonts w:ascii="Segoe UI Semilight" w:hAnsi="Segoe UI Semilight" w:cs="Segoe UI Semilight"/>
          <w:u w:val="single"/>
          <w:rtl/>
        </w:rPr>
      </w:pPr>
      <w:r w:rsidRPr="00A52386">
        <w:rPr>
          <w:rFonts w:ascii="Segoe UI Semilight" w:hAnsi="Segoe UI Semilight" w:cs="Segoe UI Semilight"/>
          <w:u w:val="single"/>
          <w:rtl/>
        </w:rPr>
        <w:t xml:space="preserve">האלגוריתם למציאת גודל </w:t>
      </w:r>
      <w:r w:rsidR="00A52386" w:rsidRPr="00A52386">
        <w:rPr>
          <w:rFonts w:ascii="Segoe UI Semilight" w:hAnsi="Segoe UI Semilight" w:cs="Segoe UI Semilight" w:hint="cs"/>
          <w:u w:val="single"/>
          <w:rtl/>
        </w:rPr>
        <w:t>המאגר</w:t>
      </w:r>
      <w:r w:rsidRPr="00A52386">
        <w:rPr>
          <w:rFonts w:ascii="Segoe UI Semilight" w:hAnsi="Segoe UI Semilight" w:cs="Segoe UI Semilight"/>
          <w:u w:val="single"/>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M</w:t>
      </w:r>
      <w:r w:rsidRPr="00A01456">
        <w:rPr>
          <w:rFonts w:ascii="Segoe UI Semilight" w:hAnsi="Segoe UI Semilight" w:cs="Segoe UI Semilight"/>
          <w:rtl/>
        </w:rPr>
        <w:t xml:space="preserve"> - גודל הזיכרון הפיזי (לדוג'</w:t>
      </w:r>
      <w:r w:rsidR="00A01456">
        <w:rPr>
          <w:rFonts w:ascii="Segoe UI Semilight" w:hAnsi="Segoe UI Semilight" w:cs="Segoe UI Semilight" w:hint="cs"/>
          <w:rtl/>
        </w:rPr>
        <w:t xml:space="preserve"> </w:t>
      </w:r>
      <w:r w:rsidR="00A01456">
        <w:rPr>
          <w:rFonts w:ascii="Segoe UI Semilight" w:hAnsi="Segoe UI Semilight" w:cs="Segoe UI Semilight"/>
        </w:rPr>
        <w:t>32M</w:t>
      </w:r>
      <w:r w:rsidR="00A01456">
        <w:rPr>
          <w:rFonts w:ascii="Segoe UI Semilight" w:hAnsi="Segoe UI Semilight" w:cs="Segoe UI Semilight" w:hint="cs"/>
          <w:rtl/>
        </w:rPr>
        <w:t>).</w:t>
      </w:r>
    </w:p>
    <w:p w:rsidR="00A52386" w:rsidRDefault="00B205E5" w:rsidP="00A848BA">
      <w:pPr>
        <w:pStyle w:val="NormalWeb"/>
        <w:bidi/>
        <w:spacing w:before="120" w:beforeAutospacing="0" w:after="200" w:afterAutospacing="0"/>
        <w:ind w:left="720"/>
        <w:jc w:val="both"/>
        <w:rPr>
          <w:rFonts w:ascii="Segoe UI Semilight" w:hAnsi="Segoe UI Semilight" w:cs="Segoe UI Semilight"/>
          <w:b/>
          <w:bCs/>
          <w:rtl/>
        </w:rPr>
      </w:pPr>
      <w:r w:rsidRPr="00A01456">
        <w:rPr>
          <w:rFonts w:ascii="Segoe UI Semilight" w:hAnsi="Segoe UI Semilight" w:cs="Segoe UI Semilight"/>
          <w:b/>
          <w:bCs/>
        </w:rPr>
        <w:t>n</w:t>
      </w:r>
      <w:r w:rsidRPr="00A01456">
        <w:rPr>
          <w:rFonts w:ascii="Segoe UI Semilight" w:hAnsi="Segoe UI Semilight" w:cs="Segoe UI Semilight"/>
          <w:rtl/>
        </w:rPr>
        <w:t xml:space="preserve"> - מספר התקני ה-</w:t>
      </w:r>
      <w:r w:rsidRPr="00A01456">
        <w:rPr>
          <w:rFonts w:ascii="Segoe UI Semilight" w:hAnsi="Segoe UI Semilight" w:cs="Segoe UI Semilight"/>
        </w:rPr>
        <w:t>IoT</w:t>
      </w:r>
      <w:r w:rsidRPr="00A01456">
        <w:rPr>
          <w:rFonts w:ascii="Segoe UI Semilight" w:hAnsi="Segoe UI Semilight" w:cs="Segoe UI Semilight"/>
          <w:rtl/>
        </w:rPr>
        <w:t xml:space="preserve"> ברשת.</w:t>
      </w:r>
    </w:p>
    <w:p w:rsidR="00A52386" w:rsidRPr="00A01456" w:rsidRDefault="00A52386" w:rsidP="00A848BA">
      <w:pPr>
        <w:pStyle w:val="NormalWeb"/>
        <w:bidi/>
        <w:spacing w:before="120" w:beforeAutospacing="0" w:after="200" w:afterAutospacing="0"/>
        <w:ind w:left="720"/>
        <w:jc w:val="both"/>
        <w:rPr>
          <w:rFonts w:ascii="Segoe UI Semilight" w:hAnsi="Segoe UI Semilight" w:cs="Segoe UI Semilight"/>
          <w:rtl/>
        </w:rPr>
      </w:pPr>
      <w:r>
        <w:rPr>
          <w:rFonts w:ascii="Segoe UI Semilight" w:hAnsi="Segoe UI Semilight" w:cs="Segoe UI Semilight"/>
          <w:b/>
          <w:bCs/>
        </w:rPr>
        <w:t>n’</w:t>
      </w:r>
      <w:r w:rsidRPr="00A01456">
        <w:rPr>
          <w:rFonts w:ascii="Segoe UI Semilight" w:hAnsi="Segoe UI Semilight" w:cs="Segoe UI Semilight"/>
          <w:rtl/>
        </w:rPr>
        <w:t xml:space="preserve"> - גודל ה</w:t>
      </w:r>
      <w:r>
        <w:rPr>
          <w:rFonts w:ascii="Segoe UI Semilight" w:hAnsi="Segoe UI Semilight" w:cs="Segoe UI Semilight" w:hint="cs"/>
          <w:rtl/>
        </w:rPr>
        <w:t>'</w:t>
      </w:r>
      <w:r w:rsidRPr="00A01456">
        <w:rPr>
          <w:rFonts w:ascii="Segoe UI Semilight" w:hAnsi="Segoe UI Semilight" w:cs="Segoe UI Semilight"/>
          <w:rtl/>
        </w:rPr>
        <w:t>שכונה</w:t>
      </w:r>
      <w:r>
        <w:rPr>
          <w:rFonts w:ascii="Segoe UI Semilight" w:hAnsi="Segoe UI Semilight" w:cs="Segoe UI Semilight" w:hint="cs"/>
          <w:rtl/>
        </w:rPr>
        <w:t>'</w:t>
      </w:r>
      <w:r w:rsidRPr="00A01456">
        <w:rPr>
          <w:rFonts w:ascii="Segoe UI Semilight" w:hAnsi="Segoe UI Semilight" w:cs="Segoe UI Semilight"/>
          <w:rtl/>
        </w:rPr>
        <w:t xml:space="preserve"> של צומת ברשת האלחוטית.</w:t>
      </w:r>
      <w:r>
        <w:rPr>
          <w:rFonts w:ascii="Segoe UI Semilight" w:hAnsi="Segoe UI Semilight" w:cs="Segoe UI Semilight" w:hint="cs"/>
          <w:rtl/>
        </w:rPr>
        <w:t xml:space="preserve"> 'שכונה' זוהי קבוצת התקנים שיכולה להיות ביניהם תקשורת ישירה, כלומר שנמצאים בטווח השידור פיזי אחד של השני.</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Pc</w:t>
      </w:r>
      <w:r w:rsidRPr="00A01456">
        <w:rPr>
          <w:rFonts w:ascii="Segoe UI Semilight" w:hAnsi="Segoe UI Semilight" w:cs="Segoe UI Semilight"/>
          <w:rtl/>
        </w:rPr>
        <w:t xml:space="preserve"> - ההסתברות </w:t>
      </w:r>
      <w:r w:rsidR="00A52386">
        <w:rPr>
          <w:rFonts w:ascii="Segoe UI Semilight" w:hAnsi="Segoe UI Semilight" w:cs="Segoe UI Semilight" w:hint="cs"/>
          <w:rtl/>
        </w:rPr>
        <w:t>שיש לפחות שני</w:t>
      </w:r>
      <w:r w:rsidRPr="00A01456">
        <w:rPr>
          <w:rFonts w:ascii="Segoe UI Semilight" w:hAnsi="Segoe UI Semilight" w:cs="Segoe UI Semilight"/>
          <w:rtl/>
        </w:rPr>
        <w:t xml:space="preserve"> התקני </w:t>
      </w:r>
      <w:r w:rsidRPr="00A01456">
        <w:rPr>
          <w:rFonts w:ascii="Segoe UI Semilight" w:hAnsi="Segoe UI Semilight" w:cs="Segoe UI Semilight"/>
        </w:rPr>
        <w:t>IoT</w:t>
      </w:r>
      <w:r w:rsidRPr="00A01456">
        <w:rPr>
          <w:rFonts w:ascii="Segoe UI Semilight" w:hAnsi="Segoe UI Semilight" w:cs="Segoe UI Semilight"/>
          <w:rtl/>
        </w:rPr>
        <w:t xml:space="preserve"> </w:t>
      </w:r>
      <w:r w:rsidR="00A52386">
        <w:rPr>
          <w:rFonts w:ascii="Segoe UI Semilight" w:hAnsi="Segoe UI Semilight" w:cs="Segoe UI Semilight" w:hint="cs"/>
          <w:rtl/>
        </w:rPr>
        <w:t>בשכונה שלהם</w:t>
      </w:r>
      <w:r w:rsidRPr="00A01456">
        <w:rPr>
          <w:rFonts w:ascii="Segoe UI Semilight" w:hAnsi="Segoe UI Semilight" w:cs="Segoe UI Semilight"/>
          <w:rtl/>
        </w:rPr>
        <w:t xml:space="preserve"> </w:t>
      </w:r>
      <w:r w:rsidR="00A52386">
        <w:rPr>
          <w:rFonts w:ascii="Segoe UI Semilight" w:hAnsi="Segoe UI Semilight" w:cs="Segoe UI Semilight" w:hint="cs"/>
          <w:rtl/>
        </w:rPr>
        <w:t>מפתח אחד משותף (לפחות)</w:t>
      </w:r>
      <w:r w:rsidRPr="00A01456">
        <w:rPr>
          <w:rFonts w:ascii="Segoe UI Semilight" w:hAnsi="Segoe UI Semilight" w:cs="Segoe UI Semilight"/>
          <w:rtl/>
        </w:rPr>
        <w:t xml:space="preserve"> באופן ודאי.</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k</w:t>
      </w:r>
      <w:r w:rsidRPr="00A01456">
        <w:rPr>
          <w:rFonts w:ascii="Segoe UI Semilight" w:hAnsi="Segoe UI Semilight" w:cs="Segoe UI Semilight"/>
          <w:rtl/>
        </w:rPr>
        <w:t xml:space="preserve"> - </w:t>
      </w:r>
      <w:r w:rsidR="003F614E">
        <w:rPr>
          <w:rFonts w:ascii="Segoe UI Semilight" w:hAnsi="Segoe UI Semilight" w:cs="Segoe UI Semilight"/>
          <w:rtl/>
        </w:rPr>
        <w:t xml:space="preserve">גודל </w:t>
      </w:r>
      <w:r w:rsidR="00A52386">
        <w:rPr>
          <w:rFonts w:ascii="Segoe UI Semilight" w:hAnsi="Segoe UI Semilight" w:cs="Segoe UI Semilight" w:hint="cs"/>
          <w:rtl/>
        </w:rPr>
        <w:t xml:space="preserve">תת </w:t>
      </w:r>
      <w:r w:rsidR="003F614E">
        <w:rPr>
          <w:rFonts w:ascii="Segoe UI Semilight" w:hAnsi="Segoe UI Semilight" w:cs="Segoe UI Semilight"/>
          <w:rtl/>
        </w:rPr>
        <w:t xml:space="preserve">הקבוצה של מפתחות </w:t>
      </w:r>
      <w:r w:rsidR="00A52386">
        <w:rPr>
          <w:rFonts w:ascii="Segoe UI Semilight" w:hAnsi="Segoe UI Semilight" w:cs="Segoe UI Semilight" w:hint="cs"/>
          <w:rtl/>
        </w:rPr>
        <w:t>שיחזיק כל צומת ברשת</w:t>
      </w:r>
      <w:r w:rsidR="003F614E">
        <w:rPr>
          <w:rFonts w:ascii="Segoe UI Semilight" w:hAnsi="Segoe UI Semilight" w:cs="Segoe UI Semilight" w:hint="cs"/>
          <w:rtl/>
        </w:rPr>
        <w:t xml:space="preserve">. </w:t>
      </w:r>
      <w:r w:rsidRPr="00A01456">
        <w:rPr>
          <w:rFonts w:ascii="Segoe UI Semilight" w:hAnsi="Segoe UI Semilight" w:cs="Segoe UI Semilight"/>
        </w:rPr>
        <w:t>k</w:t>
      </w:r>
      <w:r w:rsidRPr="00A01456">
        <w:rPr>
          <w:rFonts w:ascii="Segoe UI Semilight" w:hAnsi="Segoe UI Semilight" w:cs="Segoe UI Semilight"/>
          <w:rtl/>
        </w:rPr>
        <w:t xml:space="preserve"> מוגדר ע"י הגבול של </w:t>
      </w:r>
      <w:r w:rsidRPr="00A01456">
        <w:rPr>
          <w:rFonts w:ascii="Segoe UI Semilight" w:hAnsi="Segoe UI Semilight" w:cs="Segoe UI Semilight"/>
        </w:rPr>
        <w:t>M</w:t>
      </w:r>
      <w:r w:rsidRPr="00A01456">
        <w:rPr>
          <w:rFonts w:ascii="Segoe UI Semilight" w:hAnsi="Segoe UI Semilight" w:cs="Segoe UI Semilight"/>
          <w:rtl/>
        </w:rPr>
        <w:t>.</w:t>
      </w:r>
    </w:p>
    <w:p w:rsidR="00B205E5" w:rsidRPr="00A01456" w:rsidRDefault="00A01456"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b/>
          <w:bCs/>
        </w:rPr>
        <w:t>p</w:t>
      </w:r>
      <w:r w:rsidR="00D8068C">
        <w:rPr>
          <w:rFonts w:ascii="Segoe UI Semilight" w:hAnsi="Segoe UI Semilight" w:cs="Segoe UI Semilight"/>
          <w:b/>
          <w:bCs/>
        </w:rPr>
        <w:t>’</w:t>
      </w:r>
      <w:r w:rsidR="00B205E5" w:rsidRPr="00A01456">
        <w:rPr>
          <w:rFonts w:ascii="Segoe UI Semilight" w:hAnsi="Segoe UI Semilight" w:cs="Segoe UI Semilight"/>
          <w:rtl/>
        </w:rPr>
        <w:t xml:space="preserve"> - ההסתברות של</w:t>
      </w:r>
      <w:r w:rsidR="008D529D">
        <w:rPr>
          <w:rFonts w:ascii="Segoe UI Semilight" w:hAnsi="Segoe UI Semilight" w:cs="Segoe UI Semilight" w:hint="cs"/>
          <w:rtl/>
        </w:rPr>
        <w:t xml:space="preserve">כל </w:t>
      </w:r>
      <w:r w:rsidR="00B205E5" w:rsidRPr="00A01456">
        <w:rPr>
          <w:rFonts w:ascii="Segoe UI Semilight" w:hAnsi="Segoe UI Semilight" w:cs="Segoe UI Semilight"/>
          <w:rtl/>
        </w:rPr>
        <w:t>שני צמתים</w:t>
      </w:r>
      <w:r w:rsidR="00A52386">
        <w:rPr>
          <w:rFonts w:ascii="Segoe UI Semilight" w:hAnsi="Segoe UI Semilight" w:cs="Segoe UI Semilight" w:hint="cs"/>
          <w:rtl/>
        </w:rPr>
        <w:t xml:space="preserve"> בשכונה</w:t>
      </w:r>
      <w:r w:rsidR="00B205E5" w:rsidRPr="00A01456">
        <w:rPr>
          <w:rFonts w:ascii="Segoe UI Semilight" w:hAnsi="Segoe UI Semilight" w:cs="Segoe UI Semilight"/>
          <w:rtl/>
        </w:rPr>
        <w:t xml:space="preserve"> קיים מפתח משותף.</w:t>
      </w:r>
    </w:p>
    <w:p w:rsidR="00A52386" w:rsidRDefault="00A52386" w:rsidP="00A848BA">
      <w:pPr>
        <w:pStyle w:val="NormalWeb"/>
        <w:bidi/>
        <w:spacing w:before="120" w:beforeAutospacing="0" w:after="200" w:afterAutospacing="0"/>
        <w:ind w:left="720"/>
        <w:jc w:val="both"/>
        <w:rPr>
          <w:rFonts w:ascii="Segoe UI Semilight" w:hAnsi="Segoe UI Semilight" w:cs="Segoe UI Semilight"/>
          <w:rtl/>
        </w:rPr>
      </w:pP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c</w:t>
      </w:r>
      <w:r w:rsidRPr="00A01456">
        <w:rPr>
          <w:rFonts w:ascii="Segoe UI Semilight" w:hAnsi="Segoe UI Semilight" w:cs="Segoe UI Semilight"/>
          <w:rtl/>
        </w:rPr>
        <w:t xml:space="preserve">, כאשר </w:t>
      </w:r>
      <w:r w:rsidRPr="00A01456">
        <w:rPr>
          <w:rFonts w:ascii="Segoe UI Semilight" w:hAnsi="Segoe UI Semilight" w:cs="Segoe UI Semilight"/>
        </w:rPr>
        <w:t>c</w:t>
      </w:r>
      <w:r w:rsidRPr="00A01456">
        <w:rPr>
          <w:rFonts w:ascii="Segoe UI Semilight" w:hAnsi="Segoe UI Semilight" w:cs="Segoe UI Semilight"/>
          <w:rtl/>
        </w:rPr>
        <w:t xml:space="preserve"> קבוע:</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lastRenderedPageBreak/>
        <w:drawing>
          <wp:inline distT="0" distB="0" distL="0" distR="0">
            <wp:extent cx="2447925" cy="276225"/>
            <wp:effectExtent l="0" t="0" r="9525" b="9525"/>
            <wp:docPr id="9" name="תמונה 9" descr="https://lh5.googleusercontent.com/oPNwTwULAVGT9zdLpXk5pTttHDa_sIZs_U-QyxZnAUCoftw336Uk6GT9pk_lrsfd-j5esOgIO6CXhcXyzGpM8aatGVezNo2ZrpgrN0tqWSpEh2pjTDc72C3IT_vH42S1395BIS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oPNwTwULAVGT9zdLpXk5pTttHDa_sIZs_U-QyxZnAUCoftw336Uk6GT9pk_lrsfd-j5esOgIO6CXhcXyzGpM8aatGVezNo2ZrpgrN0tqWSpEh2pjTDc72C3IT_vH42S1395BIST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47925" cy="276225"/>
                    </a:xfrm>
                    <a:prstGeom prst="rect">
                      <a:avLst/>
                    </a:prstGeom>
                    <a:noFill/>
                    <a:ln>
                      <a:noFill/>
                    </a:ln>
                  </pic:spPr>
                </pic:pic>
              </a:graphicData>
            </a:graphic>
          </wp:inline>
        </w:drawing>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ההסתברות ששני צמתים מחוברים ישירות: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Pr>
      </w:pPr>
      <w:r w:rsidRPr="00A01456">
        <w:rPr>
          <w:rFonts w:ascii="Segoe UI Semilight" w:hAnsi="Segoe UI Semilight" w:cs="Segoe UI Semilight"/>
          <w:noProof/>
        </w:rPr>
        <w:drawing>
          <wp:inline distT="0" distB="0" distL="0" distR="0" wp14:anchorId="5A1EE1AE" wp14:editId="2FBEE3BD">
            <wp:extent cx="1402080" cy="495300"/>
            <wp:effectExtent l="0" t="0" r="7620" b="0"/>
            <wp:docPr id="10" name="Picture 6" descr="https://lh5.googleusercontent.com/FHyrxolkJuig_t6b3miWDSusFK1AKQ504j1OOlRdrkiYSo2A7uKw5MK2GL-Ty4lSTpwOUVuLdeHVXJLOjVM0UVVwAnyjcBiqtvNqZ-6buOXXR-RERQ8dsd-cHRxe3hsDTgXm72NG"/>
            <wp:cNvGraphicFramePr/>
            <a:graphic xmlns:a="http://schemas.openxmlformats.org/drawingml/2006/main">
              <a:graphicData uri="http://schemas.openxmlformats.org/drawingml/2006/picture">
                <pic:pic xmlns:pic="http://schemas.openxmlformats.org/drawingml/2006/picture">
                  <pic:nvPicPr>
                    <pic:cNvPr id="6" name="Picture 6" descr="https://lh5.googleusercontent.com/FHyrxolkJuig_t6b3miWDSusFK1AKQ504j1OOlRdrkiYSo2A7uKw5MK2GL-Ty4lSTpwOUVuLdeHVXJLOjVM0UVVwAnyjcBiqtvNqZ-6buOXXR-RERQ8dsd-cHRxe3hsDTgXm72NG"/>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02080" cy="49530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1400175" cy="495300"/>
                <wp:effectExtent l="0" t="0" r="0" b="0"/>
                <wp:docPr id="8" name="מלבן 8" descr="https://lh4.googleusercontent.com/z1sNoHDBS9E36faQvVAL8gcaCQNn6O6V1xrs4rOUzgVyvsi5M0v1nvLBGeAWUdpvpXSzLjPVAift8f_T1YPWQrethCtCLGXm1-ybOSMzLHgD9EDkl4T9HAu0DIisutpCtyaf9d7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01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6E1609" id="מלבן 8" o:spid="_x0000_s1026" alt="https://lh4.googleusercontent.com/z1sNoHDBS9E36faQvVAL8gcaCQNn6O6V1xrs4rOUzgVyvsi5M0v1nvLBGeAWUdpvpXSzLjPVAift8f_T1YPWQrethCtCLGXm1-ybOSMzLHgD9EDkl4T9HAu0DIisutpCtyaf9d7X" style="width:110.25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" filled="f" stroked="f">
                <o:lock v:ext="edit" aspectratio="t"/>
                <w10:wrap anchorx="page"/>
                <w10:anchorlock/>
              </v:rect>
            </w:pict>
          </mc:Fallback>
        </mc:AlternateContent>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d</w:t>
      </w:r>
      <w:r w:rsidRPr="00A01456">
        <w:rPr>
          <w:rFonts w:ascii="Segoe UI Semilight" w:hAnsi="Segoe UI Semilight" w:cs="Segoe UI Semilight"/>
          <w:rtl/>
        </w:rPr>
        <w:t>: הערך המצופה של הצומת: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extent cx="1095375" cy="276225"/>
            <wp:effectExtent l="0" t="0" r="9525" b="9525"/>
            <wp:docPr id="7" name="תמונה 7" descr="https://lh5.googleusercontent.com/spCiRq3CDPin_W1-VfwLs7urZYRMAPEJaIDiduLsjHN7VTEAZ7CkXGX0MExFbsL74QZ74K5rt47J9hrtaYNc-pxNTmoy3QEAOk7lZw7cx12KbCZD3V0_gVaFDVwx6_qpx8CjWg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spCiRq3CDPin_W1-VfwLs7urZYRMAPEJaIDiduLsjHN7VTEAZ7CkXGX0MExFbsL74QZ74K5rt47J9hrtaYNc-pxNTmoy3QEAOk7lZw7cx12KbCZD3V0_gVaFDVwx6_qpx8CjWgo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095375" cy="276225"/>
                    </a:xfrm>
                    <a:prstGeom prst="rect">
                      <a:avLst/>
                    </a:prstGeom>
                    <a:noFill/>
                    <a:ln>
                      <a:noFill/>
                    </a:ln>
                  </pic:spPr>
                </pic:pic>
              </a:graphicData>
            </a:graphic>
          </wp:inline>
        </w:drawing>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חשב את </w:t>
      </w:r>
      <w:r w:rsidRPr="00A01456">
        <w:rPr>
          <w:rFonts w:ascii="Segoe UI Semilight" w:hAnsi="Segoe UI Semilight" w:cs="Segoe UI Semilight"/>
        </w:rPr>
        <w:t>p</w:t>
      </w:r>
      <w:r w:rsidRPr="00A01456">
        <w:rPr>
          <w:rFonts w:ascii="Segoe UI Semilight" w:hAnsi="Segoe UI Semilight" w:cs="Segoe UI Semilight"/>
          <w:rtl/>
        </w:rPr>
        <w:t>' :</w:t>
      </w:r>
    </w:p>
    <w:p w:rsidR="00B205E5" w:rsidRPr="00A01456" w:rsidRDefault="008D529D" w:rsidP="00A848BA">
      <w:pPr>
        <w:pStyle w:val="NormalWeb"/>
        <w:bidi/>
        <w:spacing w:before="120" w:beforeAutospacing="0" w:after="200" w:afterAutospacing="0"/>
        <w:ind w:left="720"/>
        <w:jc w:val="both"/>
        <w:rPr>
          <w:rFonts w:ascii="Segoe UI Semilight" w:hAnsi="Segoe UI Semilight" w:cs="Segoe UI Semilight"/>
          <w:rtl/>
        </w:rPr>
      </w:pPr>
      <w:r>
        <w:rPr>
          <w:rFonts w:ascii="Segoe UI Semilight" w:hAnsi="Segoe UI Semilight" w:cs="Segoe UI Semilight"/>
        </w:rPr>
        <w:t xml:space="preserve"> d       </w:t>
      </w:r>
      <w:r w:rsidR="00B205E5" w:rsidRPr="00A01456">
        <w:rPr>
          <w:rFonts w:ascii="Segoe UI Semilight" w:hAnsi="Segoe UI Semilight" w:cs="Segoe UI Semilight"/>
          <w:rtl/>
        </w:rPr>
        <w:t xml:space="preserve"> ניתן מהשלב הראשון ו- </w:t>
      </w:r>
      <w:r w:rsidR="00B205E5" w:rsidRPr="00A01456">
        <w:rPr>
          <w:rFonts w:ascii="Segoe UI Semilight" w:hAnsi="Segoe UI Semilight" w:cs="Segoe UI Semilight"/>
        </w:rPr>
        <w:t>n</w:t>
      </w:r>
      <w:r w:rsidR="00B205E5" w:rsidRPr="00A01456">
        <w:rPr>
          <w:rFonts w:ascii="Segoe UI Semilight" w:hAnsi="Segoe UI Semilight" w:cs="Segoe UI Semilight"/>
          <w:rtl/>
        </w:rPr>
        <w:t>' נתון, מספר הצמתים בשכונה של הצומת:</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14:anchorId="1CCB9A60" wp14:editId="4C41B0AD">
            <wp:extent cx="960120" cy="449580"/>
            <wp:effectExtent l="0" t="0" r="0" b="7620"/>
            <wp:docPr id="11" name="Picture 4" descr="https://lh3.googleusercontent.com/MVJsdkYz_gPeOYaC3F2sVQlVm27Tm1KKUdm39yL9JG4Tz1qLHugE9DV1gqDcGHJZvozhQpHTX7ckEiEUSgomvL4Cj-aBNhpCp35a_exROJKcHid0g-XycShv1gNWlP_fFMV4XZJF"/>
            <wp:cNvGraphicFramePr/>
            <a:graphic xmlns:a="http://schemas.openxmlformats.org/drawingml/2006/main">
              <a:graphicData uri="http://schemas.openxmlformats.org/drawingml/2006/picture">
                <pic:pic xmlns:pic="http://schemas.openxmlformats.org/drawingml/2006/picture">
                  <pic:nvPicPr>
                    <pic:cNvPr id="4" name="Picture 4" descr="https://lh3.googleusercontent.com/MVJsdkYz_gPeOYaC3F2sVQlVm27Tm1KKUdm39yL9JG4Tz1qLHugE9DV1gqDcGHJZvozhQpHTX7ckEiEUSgomvL4Cj-aBNhpCp35a_exROJKcHid0g-XycShv1gNWlP_fFMV4XZJF"/>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60120" cy="44958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962025" cy="447675"/>
                <wp:effectExtent l="0" t="0" r="0" b="0"/>
                <wp:docPr id="6" name="מלבן 6" descr="https://lh4.googleusercontent.com/xWtBNd4O5qQOSELXFL1xB9bTLQzOEkzCQnp3bJ9j8BJlIn3q0cLJxdZIrqW_yIkSn0D1Jq5Rr0Ez97uPa25RITJl-C14oUonz4pYMsT18fIPUZT2wtfK2AqZPUgNVwEKB3DcC4k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202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74083E" id="מלבן 6" o:spid="_x0000_s1026" alt="https://lh4.googleusercontent.com/xWtBNd4O5qQOSELXFL1xB9bTLQzOEkzCQnp3bJ9j8BJlIn3q0cLJxdZIrqW_yIkSn0D1Jq5Rr0Ez97uPa25RITJl-C14oUonz4pYMsT18fIPUZT2wtfK2AqZPUgNVwEKB3DcC4kb" style="width:75.7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" filled="f" stroked="f">
                <o:lock v:ext="edit" aspectratio="t"/>
                <w10:wrap anchorx="page"/>
                <w10:anchorlock/>
              </v:rect>
            </w:pict>
          </mc:Fallback>
        </mc:AlternateContent>
      </w:r>
    </w:p>
    <w:p w:rsidR="00B205E5" w:rsidRPr="00A01456" w:rsidRDefault="00B205E5" w:rsidP="00A848BA">
      <w:pPr>
        <w:pStyle w:val="NormalWeb"/>
        <w:numPr>
          <w:ilvl w:val="0"/>
          <w:numId w:val="42"/>
        </w:numPr>
        <w:bidi/>
        <w:spacing w:before="120" w:beforeAutospacing="0" w:after="200" w:afterAutospacing="0"/>
        <w:ind w:left="1440"/>
        <w:jc w:val="both"/>
        <w:rPr>
          <w:rFonts w:ascii="Segoe UI Semilight" w:hAnsi="Segoe UI Semilight" w:cs="Segoe UI Semilight"/>
          <w:rtl/>
        </w:rPr>
      </w:pPr>
      <w:r w:rsidRPr="00A01456">
        <w:rPr>
          <w:rFonts w:ascii="Segoe UI Semilight" w:hAnsi="Segoe UI Semilight" w:cs="Segoe UI Semilight"/>
          <w:rtl/>
        </w:rPr>
        <w:t xml:space="preserve">בהתחשב בערך של </w:t>
      </w:r>
      <w:r w:rsidRPr="00A01456">
        <w:rPr>
          <w:rFonts w:ascii="Segoe UI Semilight" w:hAnsi="Segoe UI Semilight" w:cs="Segoe UI Semilight"/>
        </w:rPr>
        <w:t>p</w:t>
      </w:r>
      <w:r w:rsidRPr="00A01456">
        <w:rPr>
          <w:rFonts w:ascii="Segoe UI Semilight" w:hAnsi="Segoe UI Semilight" w:cs="Segoe UI Semilight"/>
          <w:rtl/>
        </w:rPr>
        <w:t xml:space="preserve">', השתמש במשוואה הבאה כדי לחלץ את הערך של </w:t>
      </w:r>
      <w:r w:rsidRPr="00A01456">
        <w:rPr>
          <w:rFonts w:ascii="Segoe UI Semilight" w:hAnsi="Segoe UI Semilight" w:cs="Segoe UI Semilight"/>
        </w:rPr>
        <w:t>P</w:t>
      </w:r>
      <w:r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noProof/>
        </w:rPr>
        <w:drawing>
          <wp:inline distT="0" distB="0" distL="0" distR="0" wp14:anchorId="159B4836" wp14:editId="5CBC5B67">
            <wp:extent cx="2232660" cy="624840"/>
            <wp:effectExtent l="0" t="0" r="0" b="3810"/>
            <wp:docPr id="12"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inline>
        </w:drawing>
      </w:r>
      <w:r w:rsidRPr="00A01456">
        <w:rPr>
          <w:rFonts w:ascii="Segoe UI Semilight" w:hAnsi="Segoe UI Semilight" w:cs="Segoe UI Semilight"/>
          <w:noProof/>
        </w:rPr>
        <mc:AlternateContent>
          <mc:Choice Requires="wps">
            <w:drawing>
              <wp:inline distT="0" distB="0" distL="0" distR="0">
                <wp:extent cx="2228850" cy="628650"/>
                <wp:effectExtent l="0" t="0" r="0" b="0"/>
                <wp:docPr id="5" name="מלבן 5" descr="https://lh3.googleusercontent.com/S3hzEhB1Miz2gPKXcmmYYVS9Lw2N8zvlbRX2P7z754zXra28J-p9jbGih9Z4LAJDahp1LFVZWEuzPOh7qbzB-cC5BjZr0TfNDb5HVwcOl7WNqfF_uXvObOXQHtnTiyW9iTijVY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28850" cy="628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9D8FE1" id="מלבן 5" o:spid="_x0000_s1026" alt="https://lh3.googleusercontent.com/S3hzEhB1Miz2gPKXcmmYYVS9Lw2N8zvlbRX2P7z754zXra28J-p9jbGih9Z4LAJDahp1LFVZWEuzPOh7qbzB-cC5BjZr0TfNDb5HVwcOl7WNqfF_uXvObOXQHtnTiyW9iTijVYrv" style="width:175.5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" filled="f" stroked="f">
                <o:lock v:ext="edit" aspectratio="t"/>
                <w10:wrap anchorx="page"/>
                <w10:anchorlock/>
              </v:rect>
            </w:pict>
          </mc:Fallback>
        </mc:AlternateContent>
      </w:r>
    </w:p>
    <w:p w:rsidR="00B205E5" w:rsidRPr="00A01456" w:rsidRDefault="00B205E5" w:rsidP="00A848BA">
      <w:pPr>
        <w:pStyle w:val="NormalWeb"/>
        <w:bidi/>
        <w:spacing w:before="120" w:beforeAutospacing="0" w:after="200" w:afterAutospacing="0"/>
        <w:ind w:left="720"/>
        <w:jc w:val="both"/>
        <w:rPr>
          <w:rFonts w:ascii="Segoe UI Semilight" w:hAnsi="Segoe UI Semilight" w:cs="Segoe UI Semilight"/>
          <w:rtl/>
        </w:rPr>
      </w:pPr>
      <w:r w:rsidRPr="00A01456">
        <w:rPr>
          <w:rFonts w:ascii="Segoe UI Semilight" w:hAnsi="Segoe UI Semilight" w:cs="Segoe UI Semilight"/>
          <w:rtl/>
        </w:rPr>
        <w:t>מ-</w:t>
      </w:r>
      <w:r w:rsidRPr="00A01456">
        <w:rPr>
          <w:rFonts w:ascii="Segoe UI Semilight" w:hAnsi="Segoe UI Semilight" w:cs="Segoe UI Semilight"/>
        </w:rPr>
        <w:t>p</w:t>
      </w:r>
      <w:r w:rsidRPr="00A01456">
        <w:rPr>
          <w:rFonts w:ascii="Segoe UI Semilight" w:hAnsi="Segoe UI Semilight" w:cs="Segoe UI Semilight"/>
          <w:rtl/>
        </w:rPr>
        <w:t xml:space="preserve">' , כעת נוכל לחשב את </w:t>
      </w:r>
      <w:r w:rsidRPr="00A01456">
        <w:rPr>
          <w:rFonts w:ascii="Segoe UI Semilight" w:hAnsi="Segoe UI Semilight" w:cs="Segoe UI Semilight"/>
        </w:rPr>
        <w:t>P</w:t>
      </w:r>
      <w:r w:rsidRPr="00A01456">
        <w:rPr>
          <w:rFonts w:ascii="Segoe UI Semilight" w:hAnsi="Segoe UI Semilight" w:cs="Segoe UI Semilight"/>
          <w:rtl/>
        </w:rPr>
        <w:t xml:space="preserve"> ( גודל המאגר)</w:t>
      </w:r>
      <w:r w:rsidR="005445DC" w:rsidRPr="00A01456">
        <w:rPr>
          <w:rFonts w:ascii="Segoe UI Semilight" w:hAnsi="Segoe UI Semilight" w:cs="Segoe UI Semilight"/>
          <w:rtl/>
        </w:rPr>
        <w:fldChar w:fldCharType="begin" w:fldLock="1"/>
      </w:r>
      <w:r w:rsidR="00654721" w:rsidRPr="00A01456">
        <w:rPr>
          <w:rFonts w:ascii="Segoe UI Semilight" w:hAnsi="Segoe UI Semilight" w:cs="Segoe UI Semilight"/>
        </w:rPr>
        <w:instrText>ADDIN CSL_CITATION { "citationItems" : [ { "id" : "ITEM-1", "itemData" : { "DOI" : "http://dx.doi.org/10.1145/586110.586117", "ISBN" : "1581136129", "abstract" : "Distributed Sensor Networks (DSNs) are ad-hoc mobile net- works that include sensor nodes with limited computation and communication capabilities. DSNs are dynamic in the sense that they allow addition and deletion of sensor nodes after deployment to grow the network or replace failing and unreliable nodes. DSNs may be deployed in hostile areas where communication is monitored and nodes are subject to capture and surreptitious use by an adversary. Hence DSNs require cryptographic protection of communications, sensor- capture detection, key revocation and sensor disabling. In this paper, we present a key-management scheme designed to satisfy both operational and security requirements of DSNs. The scheme includes selective distribution and revocation of keys to sensor nodes as well as node re-keying without sub- stantial computation and communication capabilities. It re- lies on probabilistic key sharing among the nodes of a ran- dom graph and uses simple protocols for shared-key dis- covery and path-key establishment, and for key revocation, re-keying, and incremental addition of nodes. The security and network connectivity characteristics supported by the key-management scheme are discussed and simulation ex- periments presented.", "author" : [ { "dropping-particle" : "", "family" : "Eschenauer", "given" : "Laurent", "non-dropping-particle" : "", "parse-names" : false, "suffix" : "" }, { "dropping-particle" : "", "family" : "Gligor", "given" : "Virgil D", "non-dropping-particle" : "", "parse-names" : false, "suffix" : "" } ], "container-title" : "Proceedings of the 9th ACM conference on Computer and communications security", "id" : "ITEM-1", "issued" : { "date-parts" : [ [ "2002" ] ] }, "page" : "41-47", "title" : "A key-management scheme for distributed sensor networks", "type" : "article-journal" }, "uris" : [ "http://www.mendeley.com/documents/?uuid=9787e202-df6d-40c7-8fe9-08460003c332" ] } ], "mendeley" : { "formattedCitation" : "[4]", "plainTextFormattedCitation" : "[4]", "previouslyFormattedCitation" : "[4]" }, "properties" : { "noteIndex" : 8 }, "schema" : "https://github.com/citation-style-language/schema/raw/master/csl-citation.json" }</w:instrText>
      </w:r>
      <w:r w:rsidR="005445DC" w:rsidRPr="00A01456">
        <w:rPr>
          <w:rFonts w:ascii="Segoe UI Semilight" w:hAnsi="Segoe UI Semilight" w:cs="Segoe UI Semilight"/>
          <w:rtl/>
        </w:rPr>
        <w:fldChar w:fldCharType="separate"/>
      </w:r>
      <w:r w:rsidR="00654721" w:rsidRPr="00A01456">
        <w:rPr>
          <w:rFonts w:ascii="Segoe UI Semilight" w:hAnsi="Segoe UI Semilight" w:cs="Segoe UI Semilight"/>
          <w:noProof/>
        </w:rPr>
        <w:t>[</w:t>
      </w:r>
      <w:r w:rsidR="00115632">
        <w:rPr>
          <w:rFonts w:ascii="Segoe UI Semilight" w:hAnsi="Segoe UI Semilight" w:cs="Segoe UI Semilight"/>
          <w:noProof/>
        </w:rPr>
        <w:t>5</w:t>
      </w:r>
      <w:r w:rsidR="00654721" w:rsidRPr="00A01456">
        <w:rPr>
          <w:rFonts w:ascii="Segoe UI Semilight" w:hAnsi="Segoe UI Semilight" w:cs="Segoe UI Semilight"/>
          <w:noProof/>
        </w:rPr>
        <w:t>]</w:t>
      </w:r>
      <w:r w:rsidR="005445DC" w:rsidRPr="00A01456">
        <w:rPr>
          <w:rFonts w:ascii="Segoe UI Semilight" w:hAnsi="Segoe UI Semilight" w:cs="Segoe UI Semilight"/>
          <w:rtl/>
        </w:rPr>
        <w:fldChar w:fldCharType="end"/>
      </w:r>
      <w:r w:rsidRPr="00A01456">
        <w:rPr>
          <w:rFonts w:ascii="Segoe UI Semilight" w:hAnsi="Segoe UI Semilight" w:cs="Segoe UI Semilight"/>
          <w:rtl/>
        </w:rPr>
        <w:t>.</w:t>
      </w:r>
    </w:p>
    <w:p w:rsidR="00B205E5" w:rsidRPr="00A01456" w:rsidRDefault="00B205E5" w:rsidP="00A848BA">
      <w:pPr>
        <w:pStyle w:val="NormalWeb"/>
        <w:bidi/>
        <w:spacing w:before="120" w:beforeAutospacing="0" w:after="200" w:afterAutospacing="0"/>
        <w:ind w:left="360"/>
        <w:jc w:val="both"/>
        <w:rPr>
          <w:rFonts w:ascii="Segoe UI Semilight" w:hAnsi="Segoe UI Semilight" w:cs="Segoe UI Semilight"/>
          <w:rtl/>
        </w:rPr>
      </w:pPr>
      <w:r w:rsidRPr="00A01456">
        <w:rPr>
          <w:rFonts w:ascii="Segoe UI Semilight" w:hAnsi="Segoe UI Semilight" w:cs="Segoe UI Semilight"/>
          <w:rtl/>
        </w:rPr>
        <w:t xml:space="preserve">בהינתן גודל המאגר, </w:t>
      </w:r>
      <w:r w:rsidRPr="00A01456">
        <w:rPr>
          <w:rFonts w:ascii="Segoe UI Semilight" w:hAnsi="Segoe UI Semilight" w:cs="Segoe UI Semilight"/>
        </w:rPr>
        <w:t>P</w:t>
      </w:r>
      <w:r w:rsidRPr="00A01456">
        <w:rPr>
          <w:rFonts w:ascii="Segoe UI Semilight" w:hAnsi="Segoe UI Semilight" w:cs="Segoe UI Semilight"/>
          <w:rtl/>
        </w:rPr>
        <w:t xml:space="preserve">, כמו שחושב באלגוריתם המוצג בשלב 3, המנהיג צריך לייצר מאגר של מפתחות בגודל </w:t>
      </w:r>
      <w:r w:rsidRPr="00A01456">
        <w:rPr>
          <w:rFonts w:ascii="Segoe UI Semilight" w:hAnsi="Segoe UI Semilight" w:cs="Segoe UI Semilight"/>
        </w:rPr>
        <w:t>P</w:t>
      </w:r>
      <w:r w:rsidRPr="00A01456">
        <w:rPr>
          <w:rFonts w:ascii="Segoe UI Semilight" w:hAnsi="Segoe UI Semilight" w:cs="Segoe UI Semilight"/>
          <w:rtl/>
        </w:rPr>
        <w:t xml:space="preserve"> </w:t>
      </w:r>
      <w:r w:rsidR="003F0506">
        <w:rPr>
          <w:rFonts w:ascii="Segoe UI Semilight" w:hAnsi="Segoe UI Semilight" w:cs="Segoe UI Semilight" w:hint="cs"/>
          <w:rtl/>
        </w:rPr>
        <w:t>,</w:t>
      </w:r>
      <w:r w:rsidRPr="00A01456">
        <w:rPr>
          <w:rFonts w:ascii="Segoe UI Semilight" w:hAnsi="Segoe UI Semilight" w:cs="Segoe UI Semilight"/>
          <w:rtl/>
        </w:rPr>
        <w:t>לכל מפתח במאגר יוסף מספר סידורי (</w:t>
      </w:r>
      <w:r w:rsidRPr="00A01456">
        <w:rPr>
          <w:rFonts w:ascii="Segoe UI Semilight" w:hAnsi="Segoe UI Semilight" w:cs="Segoe UI Semilight"/>
        </w:rPr>
        <w:t>index</w:t>
      </w:r>
      <w:r w:rsidRPr="00A01456">
        <w:rPr>
          <w:rFonts w:ascii="Segoe UI Semilight" w:hAnsi="Segoe UI Semilight" w:cs="Segoe UI Semilight"/>
          <w:rtl/>
        </w:rPr>
        <w:t>).</w:t>
      </w:r>
    </w:p>
    <w:p w:rsidR="00B205E5" w:rsidRDefault="00B205E5"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A01456">
        <w:rPr>
          <w:rFonts w:ascii="Segoe UI Semilight" w:hAnsi="Segoe UI Semilight" w:cs="Segoe UI Semilight"/>
          <w:rtl/>
        </w:rPr>
        <w:t xml:space="preserve">המנהיג שולח לכל חבר </w:t>
      </w:r>
      <w:r w:rsidR="00FC42AB">
        <w:rPr>
          <w:rFonts w:ascii="Segoe UI Semilight" w:hAnsi="Segoe UI Semilight" w:cs="Segoe UI Semilight" w:hint="cs"/>
          <w:rtl/>
        </w:rPr>
        <w:t>ברשת</w:t>
      </w:r>
      <w:r w:rsidRPr="00A01456">
        <w:rPr>
          <w:rFonts w:ascii="Segoe UI Semilight" w:hAnsi="Segoe UI Semilight" w:cs="Segoe UI Semilight"/>
          <w:rtl/>
        </w:rPr>
        <w:t xml:space="preserve"> תת קבוצה שונה של מפתחות</w:t>
      </w:r>
      <w:r w:rsidR="00FC42AB">
        <w:rPr>
          <w:rFonts w:ascii="Segoe UI Semilight" w:hAnsi="Segoe UI Semilight" w:cs="Segoe UI Semilight" w:hint="cs"/>
          <w:rtl/>
        </w:rPr>
        <w:t xml:space="preserve"> בצורה מוצפנת</w:t>
      </w:r>
      <w:r w:rsidRPr="00A01456">
        <w:rPr>
          <w:rFonts w:ascii="Segoe UI Semilight" w:hAnsi="Segoe UI Semilight" w:cs="Segoe UI Semilight"/>
          <w:rtl/>
        </w:rPr>
        <w:t>.</w:t>
      </w:r>
    </w:p>
    <w:p w:rsidR="00FC42AB"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Pr>
      </w:pPr>
      <w:r>
        <w:rPr>
          <w:rFonts w:ascii="Segoe UI Semilight" w:hAnsi="Segoe UI Semilight" w:cs="Segoe UI Semilight" w:hint="cs"/>
          <w:rtl/>
        </w:rPr>
        <w:t>כל זוג צמתים ברשת מוצאים את המפתחות המשותפים להם.</w:t>
      </w:r>
    </w:p>
    <w:p w:rsidR="005424C0" w:rsidRPr="001C2471" w:rsidRDefault="00FC42AB" w:rsidP="00A848BA">
      <w:pPr>
        <w:pStyle w:val="NormalWeb"/>
        <w:numPr>
          <w:ilvl w:val="0"/>
          <w:numId w:val="31"/>
        </w:numPr>
        <w:bidi/>
        <w:spacing w:before="120" w:beforeAutospacing="0" w:after="200" w:afterAutospacing="0"/>
        <w:jc w:val="both"/>
        <w:rPr>
          <w:rFonts w:ascii="Segoe UI Semilight" w:hAnsi="Segoe UI Semilight" w:cs="Segoe UI Semilight"/>
          <w:rtl/>
        </w:rPr>
      </w:pPr>
      <w:r w:rsidRPr="001C2471">
        <w:rPr>
          <w:rFonts w:ascii="Segoe UI Semilight" w:hAnsi="Segoe UI Semilight" w:cs="Segoe UI Semilight" w:hint="cs"/>
          <w:rtl/>
        </w:rPr>
        <w:t>כאשר צומת רוצה לתקשר עם צומת אחר התקשורת תהיה מוצפנת עם המפתח המשותף.</w:t>
      </w:r>
    </w:p>
    <w:p w:rsidR="009C1758" w:rsidRDefault="009C1758" w:rsidP="00A848BA">
      <w:pPr>
        <w:jc w:val="both"/>
        <w:rPr>
          <w:rFonts w:ascii="Segoe UI Semilight" w:hAnsi="Segoe UI Semilight" w:cs="Segoe UI Semilight"/>
          <w:sz w:val="24"/>
          <w:szCs w:val="24"/>
          <w:rtl/>
        </w:rPr>
      </w:pPr>
      <w:r w:rsidRPr="001C2471">
        <w:rPr>
          <w:rFonts w:ascii="Segoe UI Semilight" w:eastAsia="Times New Roman" w:hAnsi="Segoe UI Semilight" w:cs="Segoe UI Semilight" w:hint="cs"/>
          <w:sz w:val="24"/>
          <w:szCs w:val="24"/>
          <w:rtl/>
        </w:rPr>
        <w:t>הפתרון שלנו מאפשר להימנע מניהול האבטחה באמצעים חיצוניים לרשת, ממומש כולו ע"י ההתקנים הנמצאים ברשת, ומספק אבטחה טובה מספיק עבור התקשורת בין המכשירים.</w:t>
      </w:r>
      <w:r w:rsidR="00FC42AB" w:rsidRPr="001C2471">
        <w:rPr>
          <w:rFonts w:ascii="Segoe UI Semilight" w:hAnsi="Segoe UI Semilight" w:cs="Segoe UI Semilight"/>
          <w:sz w:val="24"/>
          <w:szCs w:val="24"/>
          <w:rtl/>
        </w:rPr>
        <w:t xml:space="preserve"> </w:t>
      </w:r>
      <w:r w:rsidR="00FC42AB" w:rsidRPr="001C2471">
        <w:rPr>
          <w:rFonts w:ascii="Segoe UI Semilight" w:hAnsi="Segoe UI Semilight" w:cs="Segoe UI Semilight" w:hint="cs"/>
          <w:sz w:val="24"/>
          <w:szCs w:val="24"/>
          <w:rtl/>
        </w:rPr>
        <w:t>הפתרון שלנו גמיש לשינויים בטופולוגית הרשת בכך שהתקן יכול להצטרף לרשת בכל זמן נתון ו</w:t>
      </w:r>
      <w:r w:rsidR="00FC42AB" w:rsidRPr="001C2471">
        <w:rPr>
          <w:rFonts w:ascii="Segoe UI Semilight" w:hAnsi="Segoe UI Semilight" w:cs="Segoe UI Semilight"/>
          <w:sz w:val="24"/>
          <w:szCs w:val="24"/>
          <w:rtl/>
        </w:rPr>
        <w:t xml:space="preserve">המנהיג ישלח </w:t>
      </w:r>
      <w:r w:rsidR="00FC42AB" w:rsidRPr="001C2471">
        <w:rPr>
          <w:rFonts w:ascii="Segoe UI Semilight" w:hAnsi="Segoe UI Semilight" w:cs="Segoe UI Semilight" w:hint="cs"/>
          <w:sz w:val="24"/>
          <w:szCs w:val="24"/>
          <w:rtl/>
        </w:rPr>
        <w:t xml:space="preserve">לו </w:t>
      </w:r>
      <w:r w:rsidR="00FC42AB" w:rsidRPr="001C2471">
        <w:rPr>
          <w:rFonts w:ascii="Segoe UI Semilight" w:hAnsi="Segoe UI Semilight" w:cs="Segoe UI Semilight"/>
          <w:sz w:val="24"/>
          <w:szCs w:val="24"/>
          <w:rtl/>
        </w:rPr>
        <w:t xml:space="preserve">תת קבוצה חדשה של </w:t>
      </w:r>
      <w:r w:rsidR="00FC42AB" w:rsidRPr="001C2471">
        <w:rPr>
          <w:rFonts w:ascii="Segoe UI Semilight" w:hAnsi="Segoe UI Semilight" w:cs="Segoe UI Semilight" w:hint="cs"/>
          <w:sz w:val="24"/>
          <w:szCs w:val="24"/>
          <w:rtl/>
        </w:rPr>
        <w:t xml:space="preserve"> וכן התקן שעוזב את </w:t>
      </w:r>
      <w:r w:rsidR="00FC42AB" w:rsidRPr="001C2471">
        <w:rPr>
          <w:rFonts w:ascii="Segoe UI Semilight" w:hAnsi="Segoe UI Semilight" w:cs="Segoe UI Semilight" w:hint="cs"/>
          <w:sz w:val="24"/>
          <w:szCs w:val="24"/>
          <w:rtl/>
        </w:rPr>
        <w:lastRenderedPageBreak/>
        <w:t xml:space="preserve">הרשת לא חושף את כל מפתחות ההצפנה וניתן </w:t>
      </w:r>
      <w:r w:rsidR="001C2471" w:rsidRPr="001C2471">
        <w:rPr>
          <w:rFonts w:ascii="Segoe UI Semilight" w:hAnsi="Segoe UI Semilight" w:cs="Segoe UI Semilight" w:hint="cs"/>
          <w:sz w:val="24"/>
          <w:szCs w:val="24"/>
          <w:rtl/>
        </w:rPr>
        <w:t>להשתמש בכל שאר המפתחות שלא נחשפו.</w:t>
      </w:r>
    </w:p>
    <w:p w:rsidR="001C2471" w:rsidRPr="001C2471" w:rsidRDefault="001C2471" w:rsidP="00A848BA">
      <w:pPr>
        <w:jc w:val="both"/>
        <w:rPr>
          <w:rFonts w:ascii="Segoe UI Semilight" w:hAnsi="Segoe UI Semilight" w:cs="Segoe UI Semilight"/>
          <w:sz w:val="24"/>
          <w:szCs w:val="24"/>
          <w:rtl/>
        </w:rPr>
      </w:pPr>
    </w:p>
    <w:p w:rsidR="00DE0256" w:rsidRPr="00A01456" w:rsidRDefault="00DE0256" w:rsidP="00A848BA">
      <w:pPr>
        <w:pStyle w:val="2"/>
        <w:jc w:val="both"/>
        <w:rPr>
          <w:rFonts w:ascii="Segoe UI Semilight" w:hAnsi="Segoe UI Semilight" w:cs="Segoe UI Semilight"/>
          <w:color w:val="0070C0"/>
          <w:rtl/>
        </w:rPr>
      </w:pPr>
      <w:bookmarkStart w:id="262" w:name="_Toc517102268"/>
      <w:r w:rsidRPr="00A01456">
        <w:rPr>
          <w:rFonts w:ascii="Segoe UI Semilight" w:hAnsi="Segoe UI Semilight" w:cs="Segoe UI Semilight"/>
          <w:color w:val="0070C0"/>
          <w:rtl/>
        </w:rPr>
        <w:t>תיאור הכלים המשמשים לפתרון</w:t>
      </w:r>
      <w:bookmarkEnd w:id="262"/>
    </w:p>
    <w:p w:rsidR="00B205E5" w:rsidRPr="00A01456" w:rsidRDefault="00B205E5" w:rsidP="00A848BA">
      <w:pPr>
        <w:jc w:val="both"/>
        <w:rPr>
          <w:rFonts w:ascii="Segoe UI Semilight" w:hAnsi="Segoe UI Semilight" w:cs="Segoe UI Semilight"/>
          <w:rtl/>
        </w:rPr>
      </w:pPr>
    </w:p>
    <w:p w:rsidR="00B205E5" w:rsidRPr="00A01456" w:rsidRDefault="003F0506" w:rsidP="00A848BA">
      <w:pPr>
        <w:spacing w:before="120" w:after="200"/>
        <w:jc w:val="both"/>
        <w:rPr>
          <w:rFonts w:ascii="Segoe UI Semilight" w:eastAsia="Times New Roman" w:hAnsi="Segoe UI Semilight" w:cs="Segoe UI Semilight"/>
          <w:sz w:val="24"/>
          <w:szCs w:val="24"/>
        </w:rPr>
      </w:pPr>
      <w:r>
        <w:rPr>
          <w:rFonts w:ascii="Segoe UI Semilight" w:eastAsia="Times New Roman" w:hAnsi="Segoe UI Semilight" w:cs="Segoe UI Semilight" w:hint="cs"/>
          <w:sz w:val="24"/>
          <w:szCs w:val="24"/>
          <w:rtl/>
        </w:rPr>
        <w:t>ב</w:t>
      </w:r>
      <w:r w:rsidR="00F22B56">
        <w:rPr>
          <w:rFonts w:ascii="Segoe UI Semilight" w:eastAsia="Times New Roman" w:hAnsi="Segoe UI Semilight" w:cs="Segoe UI Semilight"/>
          <w:sz w:val="24"/>
          <w:szCs w:val="24"/>
          <w:rtl/>
        </w:rPr>
        <w:t xml:space="preserve">פרויקט </w:t>
      </w:r>
      <w:r>
        <w:rPr>
          <w:rFonts w:ascii="Segoe UI Semilight" w:eastAsia="Times New Roman" w:hAnsi="Segoe UI Semilight" w:cs="Segoe UI Semilight" w:hint="cs"/>
          <w:sz w:val="24"/>
          <w:szCs w:val="24"/>
          <w:rtl/>
        </w:rPr>
        <w:t xml:space="preserve">עבדנו עם </w:t>
      </w:r>
      <w:r w:rsidR="00B205E5" w:rsidRPr="00A01456">
        <w:rPr>
          <w:rFonts w:ascii="Segoe UI Semilight" w:eastAsia="Times New Roman" w:hAnsi="Segoe UI Semilight" w:cs="Segoe UI Semilight"/>
          <w:sz w:val="24"/>
          <w:szCs w:val="24"/>
          <w:rtl/>
        </w:rPr>
        <w:t>מכשיר</w:t>
      </w:r>
      <w:r>
        <w:rPr>
          <w:rFonts w:ascii="Segoe UI Semilight" w:eastAsia="Times New Roman" w:hAnsi="Segoe UI Semilight" w:cs="Segoe UI Semilight" w:hint="cs"/>
          <w:sz w:val="24"/>
          <w:szCs w:val="24"/>
          <w:rtl/>
        </w:rPr>
        <w:t>י</w:t>
      </w:r>
      <w:r w:rsidR="00B205E5" w:rsidRPr="00A01456">
        <w:rPr>
          <w:rFonts w:ascii="Segoe UI Semilight" w:eastAsia="Times New Roman" w:hAnsi="Segoe UI Semilight" w:cs="Segoe UI Semilight"/>
          <w:sz w:val="24"/>
          <w:szCs w:val="24"/>
          <w:rtl/>
        </w:rPr>
        <w:t xml:space="preserve"> </w:t>
      </w:r>
      <w:r>
        <w:rPr>
          <w:rFonts w:ascii="Segoe UI Semilight" w:eastAsia="Times New Roman" w:hAnsi="Segoe UI Semilight" w:cs="Segoe UI Semilight"/>
          <w:sz w:val="24"/>
          <w:szCs w:val="24"/>
        </w:rPr>
        <w:t>raspberry pi</w:t>
      </w:r>
      <w:r w:rsidR="00B205E5" w:rsidRPr="00A01456">
        <w:rPr>
          <w:rFonts w:ascii="Segoe UI Semilight" w:eastAsia="Times New Roman" w:hAnsi="Segoe UI Semilight" w:cs="Segoe UI Semilight"/>
          <w:sz w:val="24"/>
          <w:szCs w:val="24"/>
          <w:rtl/>
        </w:rPr>
        <w:t>, מכשיר בעל קלט, פלט</w:t>
      </w:r>
      <w:r w:rsidR="00DB3F4A">
        <w:rPr>
          <w:rFonts w:ascii="Segoe UI Semilight" w:eastAsia="Times New Roman" w:hAnsi="Segoe UI Semilight" w:cs="Segoe UI Semilight" w:hint="cs"/>
          <w:sz w:val="24"/>
          <w:szCs w:val="24"/>
          <w:rtl/>
        </w:rPr>
        <w:t xml:space="preserve"> אלחוטיים</w:t>
      </w:r>
      <w:r w:rsidR="00B205E5" w:rsidRPr="00A01456">
        <w:rPr>
          <w:rFonts w:ascii="Segoe UI Semilight" w:eastAsia="Times New Roman" w:hAnsi="Segoe UI Semilight" w:cs="Segoe UI Semilight"/>
          <w:sz w:val="24"/>
          <w:szCs w:val="24"/>
          <w:rtl/>
        </w:rPr>
        <w:t xml:space="preserve"> ויכולת עיבוד קטנה על מנת לבדוק וליישם את </w:t>
      </w:r>
      <w:r w:rsidR="007D187E">
        <w:rPr>
          <w:rFonts w:ascii="Segoe UI Semilight" w:eastAsia="Times New Roman" w:hAnsi="Segoe UI Semilight" w:cs="Segoe UI Semilight" w:hint="cs"/>
          <w:sz w:val="24"/>
          <w:szCs w:val="24"/>
          <w:rtl/>
        </w:rPr>
        <w:t>האלגוריתם</w:t>
      </w:r>
      <w:r w:rsidR="00B205E5" w:rsidRPr="00A01456">
        <w:rPr>
          <w:rFonts w:ascii="Segoe UI Semilight" w:eastAsia="Times New Roman" w:hAnsi="Segoe UI Semilight" w:cs="Segoe UI Semilight"/>
          <w:sz w:val="24"/>
          <w:szCs w:val="24"/>
          <w:rtl/>
        </w:rPr>
        <w:t>.</w:t>
      </w:r>
    </w:p>
    <w:p w:rsidR="003F0506" w:rsidRDefault="00B205E5" w:rsidP="00A848BA">
      <w:pPr>
        <w:spacing w:before="120" w:after="200"/>
        <w:jc w:val="both"/>
        <w:rPr>
          <w:rFonts w:ascii="Segoe UI Semilight" w:eastAsia="Times New Roman" w:hAnsi="Segoe UI Semilight" w:cs="Segoe UI Semilight"/>
          <w:sz w:val="24"/>
          <w:szCs w:val="24"/>
        </w:rPr>
      </w:pPr>
      <w:r w:rsidRPr="00A01456">
        <w:rPr>
          <w:rFonts w:ascii="Segoe UI Semilight" w:eastAsia="Times New Roman" w:hAnsi="Segoe UI Semilight" w:cs="Segoe UI Semilight"/>
          <w:sz w:val="24"/>
          <w:szCs w:val="24"/>
          <w:rtl/>
        </w:rPr>
        <w:t xml:space="preserve">הכתיבה </w:t>
      </w:r>
      <w:r w:rsidR="003F0506">
        <w:rPr>
          <w:rFonts w:ascii="Segoe UI Semilight" w:eastAsia="Times New Roman" w:hAnsi="Segoe UI Semilight" w:cs="Segoe UI Semilight" w:hint="cs"/>
          <w:sz w:val="24"/>
          <w:szCs w:val="24"/>
          <w:rtl/>
        </w:rPr>
        <w:t>נעשתה</w:t>
      </w:r>
      <w:r w:rsidRPr="00A01456">
        <w:rPr>
          <w:rFonts w:ascii="Segoe UI Semilight" w:eastAsia="Times New Roman" w:hAnsi="Segoe UI Semilight" w:cs="Segoe UI Semilight"/>
          <w:sz w:val="24"/>
          <w:szCs w:val="24"/>
          <w:rtl/>
        </w:rPr>
        <w:t xml:space="preserve"> בשפת </w:t>
      </w:r>
      <w:r w:rsidRPr="00A01456">
        <w:rPr>
          <w:rFonts w:ascii="Segoe UI Semilight" w:eastAsia="Times New Roman" w:hAnsi="Segoe UI Semilight" w:cs="Segoe UI Semilight"/>
          <w:sz w:val="24"/>
          <w:szCs w:val="24"/>
        </w:rPr>
        <w:t>Python</w:t>
      </w:r>
      <w:r w:rsidRPr="00A01456">
        <w:rPr>
          <w:rFonts w:ascii="Segoe UI Semilight" w:eastAsia="Times New Roman" w:hAnsi="Segoe UI Semilight" w:cs="Segoe UI Semilight"/>
          <w:sz w:val="24"/>
          <w:szCs w:val="24"/>
          <w:rtl/>
        </w:rPr>
        <w:t xml:space="preserve"> ,</w:t>
      </w:r>
      <w:r w:rsidR="002E23E4">
        <w:rPr>
          <w:rFonts w:ascii="Segoe UI Semilight" w:eastAsia="Times New Roman" w:hAnsi="Segoe UI Semilight" w:cs="Segoe UI Semilight" w:hint="cs"/>
          <w:sz w:val="24"/>
          <w:szCs w:val="24"/>
          <w:rtl/>
        </w:rPr>
        <w:t xml:space="preserve"> הספריות העיקריות שהשתמשנו בהם:</w:t>
      </w:r>
    </w:p>
    <w:p w:rsidR="002E23E4" w:rsidRDefault="002A05BC" w:rsidP="00A848BA">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s</w:t>
      </w:r>
      <w:r w:rsidR="003F0506" w:rsidRPr="0078468F">
        <w:rPr>
          <w:rFonts w:ascii="Segoe UI Semilight" w:hAnsi="Segoe UI Semilight" w:cs="Segoe UI Semilight"/>
          <w:b/>
          <w:bCs/>
          <w:sz w:val="24"/>
        </w:rPr>
        <w:t>oket</w:t>
      </w:r>
      <w:r w:rsidR="003F0506" w:rsidRPr="002E23E4">
        <w:rPr>
          <w:rFonts w:ascii="Segoe UI Semilight" w:hAnsi="Segoe UI Semilight" w:cs="Segoe UI Semilight" w:hint="cs"/>
          <w:sz w:val="24"/>
          <w:rtl/>
        </w:rPr>
        <w:t xml:space="preserve"> בשביל </w:t>
      </w:r>
      <w:r w:rsidR="007C2B9C" w:rsidRPr="002E23E4">
        <w:rPr>
          <w:rFonts w:ascii="Segoe UI Semilight" w:hAnsi="Segoe UI Semilight" w:cs="Segoe UI Semilight" w:hint="cs"/>
          <w:sz w:val="24"/>
          <w:rtl/>
        </w:rPr>
        <w:t>תקשורת</w:t>
      </w:r>
    </w:p>
    <w:p w:rsidR="002E23E4" w:rsidRDefault="003F0506" w:rsidP="00A848BA">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p</w:t>
      </w:r>
      <w:r w:rsidR="002E23E4" w:rsidRPr="0078468F">
        <w:rPr>
          <w:rFonts w:ascii="Segoe UI Semilight" w:hAnsi="Segoe UI Semilight" w:cs="Segoe UI Semilight"/>
          <w:b/>
          <w:bCs/>
          <w:sz w:val="24"/>
        </w:rPr>
        <w:t>y</w:t>
      </w:r>
      <w:r w:rsidR="0078468F">
        <w:rPr>
          <w:rFonts w:ascii="Segoe UI Semilight" w:hAnsi="Segoe UI Semilight" w:cs="Segoe UI Semilight"/>
          <w:b/>
          <w:bCs/>
          <w:sz w:val="24"/>
        </w:rPr>
        <w:t>cryptodome</w:t>
      </w:r>
      <w:r w:rsidR="002E23E4" w:rsidRPr="002E23E4">
        <w:rPr>
          <w:rFonts w:ascii="Segoe UI Semilight" w:hAnsi="Segoe UI Semilight" w:cs="Segoe UI Semilight" w:hint="cs"/>
          <w:sz w:val="24"/>
          <w:rtl/>
        </w:rPr>
        <w:t xml:space="preserve"> בשביל ה</w:t>
      </w:r>
      <w:r w:rsidR="007C2B9C" w:rsidRPr="002E23E4">
        <w:rPr>
          <w:rFonts w:ascii="Segoe UI Semilight" w:hAnsi="Segoe UI Semilight" w:cs="Segoe UI Semilight" w:hint="cs"/>
          <w:sz w:val="24"/>
          <w:rtl/>
        </w:rPr>
        <w:t>הצפנ</w:t>
      </w:r>
      <w:r w:rsidR="002E23E4" w:rsidRPr="002E23E4">
        <w:rPr>
          <w:rFonts w:ascii="Segoe UI Semilight" w:hAnsi="Segoe UI Semilight" w:cs="Segoe UI Semilight" w:hint="cs"/>
          <w:sz w:val="24"/>
          <w:rtl/>
        </w:rPr>
        <w:t>ות ב</w:t>
      </w:r>
      <w:r w:rsidR="002E23E4" w:rsidRPr="002E23E4">
        <w:rPr>
          <w:rFonts w:ascii="Segoe UI Semilight" w:hAnsi="Segoe UI Semilight" w:cs="Segoe UI Semilight" w:hint="cs"/>
          <w:sz w:val="24"/>
        </w:rPr>
        <w:t>RSA</w:t>
      </w:r>
      <w:r w:rsidR="002E23E4" w:rsidRPr="002E23E4">
        <w:rPr>
          <w:rFonts w:ascii="Segoe UI Semilight" w:hAnsi="Segoe UI Semilight" w:cs="Segoe UI Semilight" w:hint="cs"/>
          <w:sz w:val="24"/>
          <w:rtl/>
        </w:rPr>
        <w:t xml:space="preserve"> וב</w:t>
      </w:r>
      <w:r w:rsidR="002E23E4" w:rsidRPr="002E23E4">
        <w:rPr>
          <w:rFonts w:ascii="Segoe UI Semilight" w:hAnsi="Segoe UI Semilight" w:cs="Segoe UI Semilight" w:hint="cs"/>
          <w:sz w:val="24"/>
        </w:rPr>
        <w:t>AES</w:t>
      </w:r>
    </w:p>
    <w:p w:rsidR="002E23E4" w:rsidRDefault="002E23E4" w:rsidP="00A848BA">
      <w:pPr>
        <w:pStyle w:val="a7"/>
        <w:numPr>
          <w:ilvl w:val="0"/>
          <w:numId w:val="25"/>
        </w:numPr>
        <w:spacing w:before="120" w:after="200"/>
        <w:jc w:val="both"/>
        <w:rPr>
          <w:rFonts w:ascii="Segoe UI Semilight" w:hAnsi="Segoe UI Semilight" w:cs="Segoe UI Semilight"/>
          <w:sz w:val="24"/>
        </w:rPr>
      </w:pPr>
      <w:r w:rsidRPr="0078468F">
        <w:rPr>
          <w:rFonts w:ascii="Segoe UI Semilight" w:hAnsi="Segoe UI Semilight" w:cs="Segoe UI Semilight"/>
          <w:b/>
          <w:bCs/>
          <w:sz w:val="24"/>
        </w:rPr>
        <w:t>threading</w:t>
      </w:r>
      <w:r w:rsidRPr="002E23E4">
        <w:rPr>
          <w:rFonts w:ascii="Segoe UI Semilight" w:hAnsi="Segoe UI Semilight" w:cs="Segoe UI Semilight" w:hint="cs"/>
          <w:sz w:val="24"/>
          <w:rtl/>
        </w:rPr>
        <w:t xml:space="preserve"> בשביל</w:t>
      </w:r>
      <w:r w:rsidR="007C2B9C" w:rsidRPr="002E23E4">
        <w:rPr>
          <w:rFonts w:ascii="Segoe UI Semilight" w:hAnsi="Segoe UI Semilight" w:cs="Segoe UI Semilight"/>
          <w:sz w:val="24"/>
        </w:rPr>
        <w:t xml:space="preserve">multi-threading </w:t>
      </w:r>
    </w:p>
    <w:p w:rsidR="002E23E4" w:rsidRPr="002E23E4" w:rsidRDefault="0078468F" w:rsidP="00A848BA">
      <w:pPr>
        <w:pStyle w:val="a7"/>
        <w:numPr>
          <w:ilvl w:val="0"/>
          <w:numId w:val="25"/>
        </w:numPr>
        <w:spacing w:before="120" w:after="200"/>
        <w:jc w:val="both"/>
        <w:rPr>
          <w:rFonts w:ascii="Segoe UI Semilight" w:hAnsi="Segoe UI Semilight" w:cs="Segoe UI Semilight"/>
          <w:sz w:val="24"/>
          <w:rtl/>
        </w:rPr>
      </w:pPr>
      <w:r w:rsidRPr="0078468F">
        <w:rPr>
          <w:rFonts w:ascii="Segoe UI Semilight" w:hAnsi="Segoe UI Semilight" w:cs="Segoe UI Semilight"/>
          <w:b/>
          <w:bCs/>
          <w:sz w:val="24"/>
        </w:rPr>
        <w:t>m</w:t>
      </w:r>
      <w:r w:rsidR="002E23E4" w:rsidRPr="0078468F">
        <w:rPr>
          <w:rFonts w:ascii="Segoe UI Semilight" w:hAnsi="Segoe UI Semilight" w:cs="Segoe UI Semilight"/>
          <w:b/>
          <w:bCs/>
          <w:sz w:val="24"/>
        </w:rPr>
        <w:t>ath</w:t>
      </w:r>
      <w:r w:rsidRPr="0078468F">
        <w:rPr>
          <w:rFonts w:ascii="Segoe UI Semilight" w:hAnsi="Segoe UI Semilight" w:cs="Segoe UI Semilight"/>
          <w:b/>
          <w:bCs/>
          <w:sz w:val="24"/>
        </w:rPr>
        <w:t>, numpy, scipy</w:t>
      </w:r>
      <w:r w:rsidR="002E23E4">
        <w:rPr>
          <w:rFonts w:ascii="Segoe UI Semilight" w:hAnsi="Segoe UI Semilight" w:cs="Segoe UI Semilight" w:hint="cs"/>
          <w:sz w:val="24"/>
          <w:rtl/>
        </w:rPr>
        <w:t xml:space="preserve"> בשביל </w:t>
      </w:r>
      <w:r>
        <w:rPr>
          <w:rFonts w:ascii="Segoe UI Semilight" w:hAnsi="Segoe UI Semilight" w:cs="Segoe UI Semilight" w:hint="cs"/>
          <w:sz w:val="24"/>
          <w:rtl/>
        </w:rPr>
        <w:t xml:space="preserve">פתירת </w:t>
      </w:r>
      <w:r w:rsidR="002E23E4">
        <w:rPr>
          <w:rFonts w:ascii="Segoe UI Semilight" w:hAnsi="Segoe UI Semilight" w:cs="Segoe UI Semilight" w:hint="cs"/>
          <w:sz w:val="24"/>
          <w:rtl/>
        </w:rPr>
        <w:t xml:space="preserve">הנוסחאות המתמטיות שנדרשו בשביל </w:t>
      </w:r>
      <w:r>
        <w:rPr>
          <w:rFonts w:ascii="Segoe UI Semilight" w:hAnsi="Segoe UI Semilight" w:cs="Segoe UI Semilight" w:hint="cs"/>
          <w:sz w:val="24"/>
          <w:rtl/>
        </w:rPr>
        <w:t xml:space="preserve">למצוא את </w:t>
      </w:r>
      <w:r w:rsidR="002E23E4">
        <w:rPr>
          <w:rFonts w:ascii="Segoe UI Semilight" w:hAnsi="Segoe UI Semilight" w:cs="Segoe UI Semilight" w:hint="cs"/>
          <w:sz w:val="24"/>
          <w:rtl/>
        </w:rPr>
        <w:t>גודל הבריכה שעל ה"מאסטר" לייצר.</w:t>
      </w:r>
    </w:p>
    <w:p w:rsidR="00553D23" w:rsidRPr="00553D23" w:rsidRDefault="00553D23" w:rsidP="00A848BA">
      <w:pPr>
        <w:pStyle w:val="2"/>
        <w:jc w:val="both"/>
        <w:rPr>
          <w:rFonts w:ascii="Segoe UI Semilight" w:eastAsia="Times New Roman" w:hAnsi="Segoe UI Semilight" w:cs="Segoe UI Semilight"/>
          <w:rtl/>
        </w:rPr>
      </w:pPr>
      <w:bookmarkStart w:id="263" w:name="_Toc517102269"/>
      <w:r>
        <w:rPr>
          <w:rFonts w:ascii="Segoe UI Semilight" w:eastAsia="Times New Roman" w:hAnsi="Segoe UI Semilight" w:cs="Segoe UI Semilight" w:hint="cs"/>
          <w:rtl/>
        </w:rPr>
        <w:t>ארכיטקטורת</w:t>
      </w:r>
      <w:r w:rsidRPr="00553D23">
        <w:rPr>
          <w:rFonts w:ascii="Segoe UI Semilight" w:eastAsia="Times New Roman" w:hAnsi="Segoe UI Semilight" w:cs="Segoe UI Semilight"/>
          <w:rtl/>
        </w:rPr>
        <w:t xml:space="preserve"> המימוש</w:t>
      </w:r>
      <w:bookmarkEnd w:id="263"/>
    </w:p>
    <w:p w:rsidR="001D2BB2" w:rsidRDefault="001D2BB2" w:rsidP="00A848BA">
      <w:pPr>
        <w:spacing w:before="120" w:after="200"/>
        <w:jc w:val="both"/>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 xml:space="preserve">הארכיטקטורה והמימוש בתוכנה זו הינם מורכבים ביותר, כי אנו כותבות תוכנה זהה עבור שני צמתים בעלי תפקיד </w:t>
      </w:r>
      <w:r w:rsidR="002A05BC">
        <w:rPr>
          <w:rFonts w:ascii="Segoe UI Semilight" w:eastAsia="Times New Roman" w:hAnsi="Segoe UI Semilight" w:cs="Segoe UI Semilight" w:hint="cs"/>
          <w:sz w:val="24"/>
          <w:szCs w:val="24"/>
          <w:rtl/>
        </w:rPr>
        <w:t>שונה</w:t>
      </w:r>
      <w:r>
        <w:rPr>
          <w:rFonts w:ascii="Segoe UI Semilight" w:eastAsia="Times New Roman" w:hAnsi="Segoe UI Semilight" w:cs="Segoe UI Semilight" w:hint="cs"/>
          <w:sz w:val="24"/>
          <w:szCs w:val="24"/>
          <w:rtl/>
        </w:rPr>
        <w:t xml:space="preserve"> לגמרי ברשת: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ו</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לקוח</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 xml:space="preserve">, תוך שמירה על קיום מופע אחד בלבד של </w:t>
      </w:r>
      <w:r w:rsidR="003D0801">
        <w:rPr>
          <w:rFonts w:ascii="Segoe UI Semilight" w:eastAsia="Times New Roman" w:hAnsi="Segoe UI Semilight" w:cs="Segoe UI Semilight" w:hint="cs"/>
          <w:sz w:val="24"/>
          <w:szCs w:val="24"/>
          <w:rtl/>
        </w:rPr>
        <w:t>"</w:t>
      </w:r>
      <w:r>
        <w:rPr>
          <w:rFonts w:ascii="Segoe UI Semilight" w:eastAsia="Times New Roman" w:hAnsi="Segoe UI Semilight" w:cs="Segoe UI Semilight" w:hint="cs"/>
          <w:sz w:val="24"/>
          <w:szCs w:val="24"/>
          <w:rtl/>
        </w:rPr>
        <w:t>מאסטר</w:t>
      </w:r>
      <w:r w:rsidR="003D0801">
        <w:rPr>
          <w:rFonts w:ascii="Segoe UI Semilight" w:eastAsia="Times New Roman" w:hAnsi="Segoe UI Semilight" w:cs="Segoe UI Semilight" w:hint="cs"/>
          <w:sz w:val="24"/>
          <w:szCs w:val="24"/>
          <w:rtl/>
        </w:rPr>
        <w:t>"</w:t>
      </w:r>
      <w:r w:rsidR="00B14A39">
        <w:rPr>
          <w:rFonts w:ascii="Segoe UI Semilight" w:eastAsia="Times New Roman" w:hAnsi="Segoe UI Semilight" w:cs="Segoe UI Semilight" w:hint="cs"/>
          <w:sz w:val="24"/>
          <w:szCs w:val="24"/>
          <w:rtl/>
        </w:rPr>
        <w:t xml:space="preserve"> ברשת</w:t>
      </w:r>
      <w:r>
        <w:rPr>
          <w:rFonts w:ascii="Segoe UI Semilight" w:eastAsia="Times New Roman" w:hAnsi="Segoe UI Semilight" w:cs="Segoe UI Semilight" w:hint="cs"/>
          <w:sz w:val="24"/>
          <w:szCs w:val="24"/>
          <w:rtl/>
        </w:rPr>
        <w:t xml:space="preserve">. </w:t>
      </w:r>
    </w:p>
    <w:p w:rsidR="00C327DF" w:rsidRDefault="0051310E" w:rsidP="00A848BA">
      <w:pPr>
        <w:spacing w:before="120" w:after="200"/>
        <w:jc w:val="both"/>
        <w:rPr>
          <w:rFonts w:ascii="Segoe UI Semilight" w:hAnsi="Segoe UI Semilight" w:cs="Segoe UI Semilight"/>
          <w:sz w:val="24"/>
          <w:szCs w:val="24"/>
          <w:rtl/>
        </w:rPr>
      </w:pPr>
      <w:r>
        <w:rPr>
          <w:rFonts w:ascii="Segoe UI Semilight" w:hAnsi="Segoe UI Semilight" w:cs="Segoe UI Semilight" w:hint="cs"/>
          <w:sz w:val="24"/>
          <w:szCs w:val="24"/>
          <w:rtl/>
        </w:rPr>
        <w:t>ארכיטקטורה של שלבי הפרוטוקול</w:t>
      </w:r>
      <w:r w:rsidR="00C327DF">
        <w:rPr>
          <w:rFonts w:ascii="Segoe UI Semilight" w:hAnsi="Segoe UI Semilight" w:cs="Segoe UI Semilight" w:hint="cs"/>
          <w:sz w:val="24"/>
          <w:szCs w:val="24"/>
          <w:rtl/>
        </w:rPr>
        <w:t>:</w:t>
      </w:r>
    </w:p>
    <w:p w:rsidR="00C327DF" w:rsidRPr="00543630" w:rsidRDefault="003028EC" w:rsidP="00A848BA">
      <w:pPr>
        <w:pStyle w:val="3"/>
        <w:numPr>
          <w:ilvl w:val="0"/>
          <w:numId w:val="43"/>
        </w:numPr>
        <w:jc w:val="both"/>
        <w:rPr>
          <w:rFonts w:ascii="Segoe UI Semilight" w:eastAsia="Times New Roman" w:hAnsi="Segoe UI Semilight" w:cs="Segoe UI Semilight"/>
          <w:color w:val="2E74B5" w:themeColor="accent1" w:themeShade="BF"/>
          <w:rtl/>
        </w:rPr>
      </w:pPr>
      <w:bookmarkStart w:id="264" w:name="_Toc517102270"/>
      <w:r>
        <w:rPr>
          <w:rFonts w:ascii="Segoe UI Semilight" w:eastAsia="Times New Roman" w:hAnsi="Segoe UI Semilight" w:cs="Segoe UI Semilight" w:hint="cs"/>
          <w:color w:val="2E74B5" w:themeColor="accent1" w:themeShade="BF"/>
          <w:rtl/>
        </w:rPr>
        <w:t>אתחול ו</w:t>
      </w:r>
      <w:r w:rsidR="000255DB">
        <w:rPr>
          <w:rFonts w:ascii="Segoe UI Semilight" w:eastAsia="Times New Roman" w:hAnsi="Segoe UI Semilight" w:cs="Segoe UI Semilight" w:hint="cs"/>
          <w:color w:val="2E74B5" w:themeColor="accent1" w:themeShade="BF"/>
          <w:rtl/>
        </w:rPr>
        <w:t>מציאת מאסטר</w:t>
      </w:r>
      <w:bookmarkEnd w:id="264"/>
    </w:p>
    <w:p w:rsidR="00AA1EB7" w:rsidRDefault="0051310E" w:rsidP="00A848BA">
      <w:pPr>
        <w:spacing w:before="120" w:after="200"/>
        <w:jc w:val="both"/>
        <w:rPr>
          <w:rFonts w:ascii="Segoe UI Semilight" w:eastAsia="Times New Roman" w:hAnsi="Segoe UI Semilight" w:cs="Segoe UI Semilight"/>
          <w:sz w:val="24"/>
          <w:szCs w:val="24"/>
          <w:rtl/>
        </w:rPr>
      </w:pPr>
      <w:r>
        <w:rPr>
          <w:rFonts w:ascii="Segoe UI Semilight" w:eastAsia="Times New Roman" w:hAnsi="Segoe UI Semilight" w:cs="Segoe UI Semilight" w:hint="cs"/>
          <w:sz w:val="24"/>
          <w:szCs w:val="24"/>
          <w:rtl/>
        </w:rPr>
        <w:t>מיד</w:t>
      </w:r>
      <w:r w:rsidR="00AA1EB7">
        <w:rPr>
          <w:rFonts w:ascii="Segoe UI Semilight" w:eastAsia="Times New Roman" w:hAnsi="Segoe UI Semilight" w:cs="Segoe UI Semilight" w:hint="cs"/>
          <w:sz w:val="24"/>
          <w:szCs w:val="24"/>
          <w:rtl/>
        </w:rPr>
        <w:t xml:space="preserve"> </w:t>
      </w:r>
      <w:r>
        <w:rPr>
          <w:rFonts w:ascii="Segoe UI Semilight" w:eastAsia="Times New Roman" w:hAnsi="Segoe UI Semilight" w:cs="Segoe UI Semilight" w:hint="cs"/>
          <w:sz w:val="24"/>
          <w:szCs w:val="24"/>
          <w:rtl/>
        </w:rPr>
        <w:t>כש</w:t>
      </w:r>
      <w:r w:rsidR="008D3A17">
        <w:rPr>
          <w:rFonts w:ascii="Segoe UI Semilight" w:eastAsia="Times New Roman" w:hAnsi="Segoe UI Semilight" w:cs="Segoe UI Semilight" w:hint="cs"/>
          <w:sz w:val="24"/>
          <w:szCs w:val="24"/>
          <w:rtl/>
        </w:rPr>
        <w:t>מכשיר</w:t>
      </w:r>
      <w:r>
        <w:rPr>
          <w:rFonts w:ascii="Segoe UI Semilight" w:eastAsia="Times New Roman" w:hAnsi="Segoe UI Semilight" w:cs="Segoe UI Semilight" w:hint="cs"/>
          <w:sz w:val="24"/>
          <w:szCs w:val="24"/>
          <w:rtl/>
        </w:rPr>
        <w:t xml:space="preserve"> </w:t>
      </w:r>
      <w:r w:rsidR="00AA1EB7">
        <w:rPr>
          <w:rFonts w:ascii="Segoe UI Semilight" w:eastAsia="Times New Roman" w:hAnsi="Segoe UI Semilight" w:cs="Segoe UI Semilight" w:hint="cs"/>
          <w:sz w:val="24"/>
          <w:szCs w:val="24"/>
          <w:rtl/>
        </w:rPr>
        <w:t xml:space="preserve">נכנס לרשת </w:t>
      </w:r>
      <w:r>
        <w:rPr>
          <w:rFonts w:ascii="Segoe UI Semilight" w:eastAsia="Times New Roman" w:hAnsi="Segoe UI Semilight" w:cs="Segoe UI Semilight" w:hint="cs"/>
          <w:sz w:val="24"/>
          <w:szCs w:val="24"/>
          <w:rtl/>
        </w:rPr>
        <w:t>הוא</w:t>
      </w:r>
      <w:r w:rsidR="00977D77">
        <w:rPr>
          <w:rFonts w:ascii="Segoe UI Semilight" w:eastAsia="Times New Roman" w:hAnsi="Segoe UI Semilight" w:cs="Segoe UI Semilight" w:hint="cs"/>
          <w:sz w:val="24"/>
          <w:szCs w:val="24"/>
          <w:rtl/>
        </w:rPr>
        <w:t xml:space="preserve"> שולח הודעת </w:t>
      </w:r>
      <w:r w:rsidR="00977D77">
        <w:rPr>
          <w:rFonts w:ascii="Segoe UI Semilight" w:eastAsia="Times New Roman" w:hAnsi="Segoe UI Semilight" w:cs="Segoe UI Semilight"/>
          <w:sz w:val="24"/>
          <w:szCs w:val="24"/>
        </w:rPr>
        <w:t xml:space="preserve"> broadcast</w:t>
      </w:r>
      <w:r w:rsidR="00977D77">
        <w:rPr>
          <w:rFonts w:ascii="Segoe UI Semilight" w:eastAsia="Times New Roman" w:hAnsi="Segoe UI Semilight" w:cs="Segoe UI Semilight" w:hint="cs"/>
          <w:sz w:val="24"/>
          <w:szCs w:val="24"/>
          <w:rtl/>
        </w:rPr>
        <w:t>ברשת:</w:t>
      </w:r>
      <w:r w:rsidR="00AA1EB7">
        <w:rPr>
          <w:rFonts w:ascii="Segoe UI Semilight" w:eastAsia="Times New Roman" w:hAnsi="Segoe UI Semilight" w:cs="Segoe UI Semilight" w:hint="cs"/>
          <w:sz w:val="24"/>
          <w:szCs w:val="24"/>
          <w:rtl/>
        </w:rPr>
        <w:t xml:space="preserve">  </w:t>
      </w:r>
      <w:r w:rsidR="00977D77" w:rsidRPr="00977D77">
        <w:rPr>
          <w:rFonts w:ascii="Segoe UI Semilight" w:eastAsia="Times New Roman" w:hAnsi="Segoe UI Semilight" w:cs="Segoe UI Semilight"/>
          <w:sz w:val="24"/>
          <w:szCs w:val="24"/>
        </w:rPr>
        <w:t>IS_THERE_MASTER</w:t>
      </w:r>
      <w:r w:rsidR="00977D77" w:rsidRPr="00977D77">
        <w:rPr>
          <w:rFonts w:ascii="Segoe UI Semilight" w:eastAsia="Times New Roman" w:hAnsi="Segoe UI Semilight" w:cs="Segoe UI Semilight" w:hint="cs"/>
          <w:sz w:val="24"/>
          <w:szCs w:val="24"/>
          <w:rtl/>
        </w:rPr>
        <w:t xml:space="preserve"> </w:t>
      </w:r>
      <w:r w:rsidR="00AA1EB7">
        <w:rPr>
          <w:rFonts w:ascii="Segoe UI Semilight" w:eastAsia="Times New Roman" w:hAnsi="Segoe UI Semilight" w:cs="Segoe UI Semilight" w:hint="cs"/>
          <w:sz w:val="24"/>
          <w:szCs w:val="24"/>
          <w:rtl/>
        </w:rPr>
        <w:t xml:space="preserve">ומחכה </w:t>
      </w:r>
      <w:r w:rsidR="008D3A17">
        <w:rPr>
          <w:rFonts w:ascii="Segoe UI Semilight" w:eastAsia="Times New Roman" w:hAnsi="Segoe UI Semilight" w:cs="Segoe UI Semilight" w:hint="cs"/>
          <w:sz w:val="24"/>
          <w:szCs w:val="24"/>
          <w:rtl/>
        </w:rPr>
        <w:t xml:space="preserve">פרק זמן </w:t>
      </w:r>
      <w:r w:rsidR="004D57C0">
        <w:rPr>
          <w:rFonts w:ascii="Segoe UI Semilight" w:eastAsia="Times New Roman" w:hAnsi="Segoe UI Semilight" w:cs="Segoe UI Semilight" w:hint="cs"/>
          <w:sz w:val="24"/>
          <w:szCs w:val="24"/>
          <w:rtl/>
        </w:rPr>
        <w:t>לתשובה:</w:t>
      </w:r>
    </w:p>
    <w:p w:rsidR="003B42A6" w:rsidRDefault="003B42A6" w:rsidP="003B42A6">
      <w:pPr>
        <w:pStyle w:val="a7"/>
        <w:spacing w:before="120" w:after="200"/>
        <w:jc w:val="both"/>
        <w:rPr>
          <w:rFonts w:ascii="Segoe UI Semilight" w:hAnsi="Segoe UI Semilight" w:cs="Segoe UI Semilight"/>
          <w:sz w:val="24"/>
        </w:rPr>
      </w:pPr>
    </w:p>
    <w:p w:rsidR="000255DB" w:rsidRDefault="001D2BB2" w:rsidP="00A848BA">
      <w:pPr>
        <w:pStyle w:val="a7"/>
        <w:numPr>
          <w:ilvl w:val="0"/>
          <w:numId w:val="38"/>
        </w:numPr>
        <w:spacing w:before="120" w:after="200"/>
        <w:jc w:val="both"/>
        <w:rPr>
          <w:rFonts w:ascii="Segoe UI Semilight" w:hAnsi="Segoe UI Semilight" w:cs="Segoe UI Semilight"/>
          <w:sz w:val="24"/>
        </w:rPr>
      </w:pPr>
      <w:r w:rsidRPr="000255DB">
        <w:rPr>
          <w:rFonts w:ascii="Segoe UI Semilight" w:hAnsi="Segoe UI Semilight" w:cs="Segoe UI Semilight" w:hint="cs"/>
          <w:sz w:val="24"/>
          <w:rtl/>
        </w:rPr>
        <w:t xml:space="preserve">אם קיבל הודעה </w:t>
      </w:r>
      <w:r w:rsidR="00977D77" w:rsidRPr="00977D77">
        <w:rPr>
          <w:rFonts w:ascii="Segoe UI Semilight" w:hAnsi="Segoe UI Semilight" w:cs="Segoe UI Semilight"/>
          <w:sz w:val="24"/>
        </w:rPr>
        <w:t>I_AM_MASTER</w:t>
      </w:r>
      <w:r w:rsidR="00977D77" w:rsidRPr="00977D77">
        <w:rPr>
          <w:rFonts w:ascii="Segoe UI Semilight" w:hAnsi="Segoe UI Semilight" w:cs="Segoe UI Semilight" w:hint="cs"/>
          <w:sz w:val="24"/>
          <w:szCs w:val="20"/>
          <w:rtl/>
        </w:rPr>
        <w:t xml:space="preserve"> </w:t>
      </w:r>
      <w:r w:rsidRPr="000255DB">
        <w:rPr>
          <w:rFonts w:ascii="Segoe UI Semilight" w:hAnsi="Segoe UI Semilight" w:cs="Segoe UI Semilight" w:hint="cs"/>
          <w:sz w:val="24"/>
          <w:rtl/>
        </w:rPr>
        <w:t xml:space="preserve">- </w:t>
      </w:r>
      <w:r w:rsidR="00036BD8" w:rsidRPr="000255DB">
        <w:rPr>
          <w:rFonts w:ascii="Segoe UI Semilight" w:hAnsi="Segoe UI Semilight" w:cs="Segoe UI Semilight" w:hint="cs"/>
          <w:sz w:val="24"/>
          <w:rtl/>
        </w:rPr>
        <w:t xml:space="preserve">יעבור למצב </w:t>
      </w:r>
      <w:r w:rsidR="00977D77" w:rsidRPr="00977D77">
        <w:rPr>
          <w:rFonts w:ascii="Segoe UI Semilight" w:hAnsi="Segoe UI Semilight" w:cs="Segoe UI Semilight"/>
          <w:sz w:val="24"/>
        </w:rPr>
        <w:t>MASTER_FOUND</w:t>
      </w:r>
      <w:r w:rsidR="00036BD8" w:rsidRPr="000255DB">
        <w:rPr>
          <w:rFonts w:ascii="Segoe UI Semilight" w:hAnsi="Segoe UI Semilight" w:cs="Segoe UI Semilight" w:hint="cs"/>
          <w:sz w:val="24"/>
          <w:rtl/>
        </w:rPr>
        <w:t xml:space="preserve">, </w:t>
      </w:r>
      <w:r w:rsidR="006E1783" w:rsidRPr="000255DB">
        <w:rPr>
          <w:rFonts w:ascii="Segoe UI Semilight" w:hAnsi="Segoe UI Semilight" w:cs="Segoe UI Semilight" w:hint="cs"/>
          <w:sz w:val="24"/>
          <w:rtl/>
        </w:rPr>
        <w:t>ו</w:t>
      </w:r>
      <w:r w:rsidRPr="000255DB">
        <w:rPr>
          <w:rFonts w:ascii="Segoe UI Semilight" w:hAnsi="Segoe UI Semilight" w:cs="Segoe UI Semilight" w:hint="cs"/>
          <w:sz w:val="24"/>
          <w:rtl/>
        </w:rPr>
        <w:t xml:space="preserve">יפסיק </w:t>
      </w:r>
      <w:r w:rsidR="008D3A17" w:rsidRPr="000255DB">
        <w:rPr>
          <w:rFonts w:ascii="Segoe UI Semilight" w:hAnsi="Segoe UI Semilight" w:cs="Segoe UI Semilight" w:hint="cs"/>
          <w:sz w:val="24"/>
          <w:rtl/>
        </w:rPr>
        <w:t>בחיפוש ה</w:t>
      </w:r>
      <w:r w:rsidRPr="000255DB">
        <w:rPr>
          <w:rFonts w:ascii="Segoe UI Semilight" w:hAnsi="Segoe UI Semilight" w:cs="Segoe UI Semilight" w:hint="cs"/>
          <w:sz w:val="24"/>
          <w:rtl/>
        </w:rPr>
        <w:t>מאסטר</w:t>
      </w:r>
      <w:r w:rsidR="008D3A17" w:rsidRPr="000255DB">
        <w:rPr>
          <w:rFonts w:ascii="Segoe UI Semilight" w:hAnsi="Segoe UI Semilight" w:cs="Segoe UI Semilight" w:hint="cs"/>
          <w:sz w:val="24"/>
          <w:rtl/>
        </w:rPr>
        <w:t xml:space="preserve">. </w:t>
      </w:r>
      <w:r w:rsidRPr="000255DB">
        <w:rPr>
          <w:rFonts w:ascii="Segoe UI Semilight" w:hAnsi="Segoe UI Semilight" w:cs="Segoe UI Semilight" w:hint="cs"/>
          <w:sz w:val="24"/>
          <w:rtl/>
        </w:rPr>
        <w:t xml:space="preserve">מעתה יאזין </w:t>
      </w:r>
      <w:r w:rsidR="008D3A17" w:rsidRPr="000255DB">
        <w:rPr>
          <w:rFonts w:ascii="Segoe UI Semilight" w:hAnsi="Segoe UI Semilight" w:cs="Segoe UI Semilight" w:hint="cs"/>
          <w:sz w:val="24"/>
          <w:rtl/>
        </w:rPr>
        <w:t xml:space="preserve">רק </w:t>
      </w:r>
      <w:r w:rsidRPr="000255DB">
        <w:rPr>
          <w:rFonts w:ascii="Segoe UI Semilight" w:hAnsi="Segoe UI Semilight" w:cs="Segoe UI Semilight" w:hint="cs"/>
          <w:sz w:val="24"/>
          <w:rtl/>
        </w:rPr>
        <w:t xml:space="preserve">להודעות </w:t>
      </w:r>
      <w:r w:rsidR="00036BD8" w:rsidRPr="000255DB">
        <w:rPr>
          <w:rFonts w:ascii="Segoe UI Semilight" w:hAnsi="Segoe UI Semilight" w:cs="Segoe UI Semilight" w:hint="cs"/>
          <w:sz w:val="24"/>
          <w:rtl/>
        </w:rPr>
        <w:t>מהמאסטר</w:t>
      </w:r>
      <w:r w:rsidRPr="000255DB">
        <w:rPr>
          <w:rFonts w:ascii="Segoe UI Semilight" w:hAnsi="Segoe UI Semilight" w:cs="Segoe UI Semilight" w:hint="cs"/>
          <w:sz w:val="24"/>
          <w:rtl/>
        </w:rPr>
        <w:t xml:space="preserve">, </w:t>
      </w:r>
      <w:r w:rsidR="008D3A17" w:rsidRPr="000255DB">
        <w:rPr>
          <w:rFonts w:ascii="Segoe UI Semilight" w:hAnsi="Segoe UI Semilight" w:cs="Segoe UI Semilight" w:hint="cs"/>
          <w:sz w:val="24"/>
          <w:rtl/>
        </w:rPr>
        <w:t>על מנת</w:t>
      </w:r>
      <w:r w:rsidRPr="000255DB">
        <w:rPr>
          <w:rFonts w:ascii="Segoe UI Semilight" w:hAnsi="Segoe UI Semilight" w:cs="Segoe UI Semilight" w:hint="cs"/>
          <w:sz w:val="24"/>
          <w:rtl/>
        </w:rPr>
        <w:t xml:space="preserve"> לקבל את המפתחות</w:t>
      </w:r>
      <w:r w:rsidR="00036BD8" w:rsidRPr="000255DB">
        <w:rPr>
          <w:rFonts w:ascii="Segoe UI Semilight" w:hAnsi="Segoe UI Semilight" w:cs="Segoe UI Semilight" w:hint="cs"/>
          <w:sz w:val="24"/>
          <w:rtl/>
        </w:rPr>
        <w:t xml:space="preserve"> ושאר התהליך עד לסיום הקמת רשת מאובטחת.</w:t>
      </w:r>
    </w:p>
    <w:p w:rsidR="00036BD8" w:rsidRDefault="004D57C0" w:rsidP="00A848BA">
      <w:pPr>
        <w:pStyle w:val="a7"/>
        <w:numPr>
          <w:ilvl w:val="0"/>
          <w:numId w:val="38"/>
        </w:numPr>
        <w:spacing w:before="120" w:after="200"/>
        <w:jc w:val="both"/>
        <w:rPr>
          <w:rFonts w:ascii="Segoe UI Semilight" w:hAnsi="Segoe UI Semilight" w:cs="Segoe UI Semilight"/>
          <w:sz w:val="24"/>
        </w:rPr>
      </w:pPr>
      <w:r>
        <w:rPr>
          <w:rFonts w:ascii="Segoe UI Semilight" w:hAnsi="Segoe UI Semilight" w:cs="Segoe UI Semilight" w:hint="cs"/>
          <w:sz w:val="24"/>
          <w:rtl/>
        </w:rPr>
        <w:t>במקרה ולא קיבל תשובה (פעמיים, שמא קרתה תקלה ברשת) הוא מכריז על עצמו כמאסטר</w:t>
      </w:r>
      <w:r w:rsidR="0013479C">
        <w:rPr>
          <w:rFonts w:ascii="Segoe UI Semilight" w:hAnsi="Segoe UI Semilight" w:cs="Segoe UI Semilight" w:hint="cs"/>
          <w:sz w:val="24"/>
          <w:rtl/>
        </w:rPr>
        <w:t xml:space="preserve"> ועובר למצב </w:t>
      </w:r>
      <w:r w:rsidR="0013479C" w:rsidRPr="0013479C">
        <w:rPr>
          <w:rFonts w:ascii="Segoe UI Semilight" w:hAnsi="Segoe UI Semilight" w:cs="Segoe UI Semilight"/>
          <w:sz w:val="24"/>
        </w:rPr>
        <w:t>MASTER_FOUND</w:t>
      </w:r>
      <w:r>
        <w:rPr>
          <w:rFonts w:ascii="Segoe UI Semilight" w:hAnsi="Segoe UI Semilight" w:cs="Segoe UI Semilight" w:hint="cs"/>
          <w:sz w:val="24"/>
          <w:rtl/>
        </w:rPr>
        <w:t>.</w:t>
      </w:r>
      <w:r w:rsidR="008D3A17" w:rsidRPr="000255DB">
        <w:rPr>
          <w:rFonts w:ascii="Segoe UI Semilight" w:hAnsi="Segoe UI Semilight" w:cs="Segoe UI Semilight" w:hint="cs"/>
          <w:sz w:val="24"/>
          <w:rtl/>
        </w:rPr>
        <w:t xml:space="preserve"> הוא שולח הודעת </w:t>
      </w:r>
      <w:r w:rsidR="00524644">
        <w:rPr>
          <w:rFonts w:ascii="Segoe UI Semilight" w:hAnsi="Segoe UI Semilight" w:cs="Segoe UI Semilight"/>
          <w:sz w:val="24"/>
        </w:rPr>
        <w:t>broadcast</w:t>
      </w:r>
      <w:r w:rsidR="008D3A17" w:rsidRPr="000255DB">
        <w:rPr>
          <w:rFonts w:ascii="Segoe UI Semilight" w:hAnsi="Segoe UI Semilight" w:cs="Segoe UI Semilight" w:hint="cs"/>
          <w:sz w:val="24"/>
          <w:rtl/>
        </w:rPr>
        <w:t xml:space="preserve"> </w:t>
      </w:r>
      <w:r w:rsidR="00977D77" w:rsidRPr="00977D77">
        <w:rPr>
          <w:rFonts w:ascii="Segoe UI Semilight" w:hAnsi="Segoe UI Semilight" w:cs="Segoe UI Semilight"/>
          <w:sz w:val="24"/>
        </w:rPr>
        <w:t>I_AM_MASTER</w:t>
      </w:r>
      <w:r w:rsidR="008D3A17" w:rsidRPr="000255DB">
        <w:rPr>
          <w:rFonts w:ascii="Segoe UI Semilight" w:hAnsi="Segoe UI Semilight" w:cs="Segoe UI Semilight" w:hint="cs"/>
          <w:sz w:val="24"/>
          <w:rtl/>
        </w:rPr>
        <w:t xml:space="preserve">. אם </w:t>
      </w:r>
      <w:r>
        <w:rPr>
          <w:rFonts w:ascii="Segoe UI Semilight" w:hAnsi="Segoe UI Semilight" w:cs="Segoe UI Semilight" w:hint="cs"/>
          <w:sz w:val="24"/>
          <w:rtl/>
        </w:rPr>
        <w:t>י</w:t>
      </w:r>
      <w:r w:rsidR="008D3A17" w:rsidRPr="000255DB">
        <w:rPr>
          <w:rFonts w:ascii="Segoe UI Semilight" w:hAnsi="Segoe UI Semilight" w:cs="Segoe UI Semilight" w:hint="cs"/>
          <w:sz w:val="24"/>
          <w:rtl/>
        </w:rPr>
        <w:t xml:space="preserve">קבל הודעת </w:t>
      </w:r>
      <w:r w:rsidR="00977D77" w:rsidRPr="00977D77">
        <w:rPr>
          <w:rFonts w:ascii="Segoe UI Semilight" w:hAnsi="Segoe UI Semilight" w:cs="Segoe UI Semilight"/>
          <w:sz w:val="24"/>
        </w:rPr>
        <w:t>IS_THERE_MASTER</w:t>
      </w:r>
      <w:r w:rsidR="008D3A17" w:rsidRPr="000255DB">
        <w:rPr>
          <w:rFonts w:ascii="Segoe UI Semilight" w:hAnsi="Segoe UI Semilight" w:cs="Segoe UI Semilight" w:hint="cs"/>
          <w:sz w:val="24"/>
          <w:rtl/>
        </w:rPr>
        <w:t xml:space="preserve"> הוא </w:t>
      </w:r>
      <w:r>
        <w:rPr>
          <w:rFonts w:ascii="Segoe UI Semilight" w:hAnsi="Segoe UI Semilight" w:cs="Segoe UI Semilight" w:hint="cs"/>
          <w:sz w:val="24"/>
          <w:rtl/>
        </w:rPr>
        <w:t>ישלח</w:t>
      </w:r>
      <w:r w:rsidR="008D3A17" w:rsidRPr="000255DB">
        <w:rPr>
          <w:rFonts w:ascii="Segoe UI Semilight" w:hAnsi="Segoe UI Semilight" w:cs="Segoe UI Semilight" w:hint="cs"/>
          <w:sz w:val="24"/>
          <w:rtl/>
        </w:rPr>
        <w:t xml:space="preserve"> הודעה פרטית לאותו מכשיר </w:t>
      </w:r>
      <w:r w:rsidR="00977D77" w:rsidRPr="00977D77">
        <w:rPr>
          <w:rFonts w:ascii="Segoe UI Semilight" w:hAnsi="Segoe UI Semilight" w:cs="Segoe UI Semilight"/>
          <w:sz w:val="24"/>
        </w:rPr>
        <w:t>I_AM_MASTER</w:t>
      </w:r>
      <w:r w:rsidR="00036BD8" w:rsidRPr="000255DB">
        <w:rPr>
          <w:rFonts w:ascii="Segoe UI Semilight" w:hAnsi="Segoe UI Semilight" w:cs="Segoe UI Semilight" w:hint="cs"/>
          <w:sz w:val="24"/>
          <w:rtl/>
        </w:rPr>
        <w:t xml:space="preserve">. </w:t>
      </w:r>
    </w:p>
    <w:p w:rsidR="003B42A6" w:rsidRDefault="003B42A6" w:rsidP="003B42A6">
      <w:pPr>
        <w:pStyle w:val="a7"/>
        <w:spacing w:before="120" w:after="200"/>
        <w:jc w:val="both"/>
        <w:rPr>
          <w:rFonts w:ascii="Segoe UI Semilight" w:hAnsi="Segoe UI Semilight" w:cs="Segoe UI Semilight"/>
          <w:sz w:val="24"/>
          <w:rtl/>
        </w:rPr>
      </w:pPr>
      <w:r>
        <w:rPr>
          <w:rFonts w:ascii="Segoe UI Semilight" w:hAnsi="Segoe UI Semilight" w:cs="Segoe UI Semilight"/>
          <w:noProof/>
          <w:sz w:val="24"/>
          <w:lang w:eastAsia="en-US"/>
        </w:rPr>
        <w:lastRenderedPageBreak/>
        <w:drawing>
          <wp:anchor distT="0" distB="0" distL="114300" distR="114300" simplePos="0" relativeHeight="251628032" behindDoc="0" locked="0" layoutInCell="1" allowOverlap="1">
            <wp:simplePos x="0" y="0"/>
            <wp:positionH relativeFrom="column">
              <wp:posOffset>1045845</wp:posOffset>
            </wp:positionH>
            <wp:positionV relativeFrom="paragraph">
              <wp:posOffset>230505</wp:posOffset>
            </wp:positionV>
            <wp:extent cx="3086383" cy="3275330"/>
            <wp:effectExtent l="0" t="0" r="0" b="127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086383" cy="3275330"/>
                    </a:xfrm>
                    <a:prstGeom prst="rect">
                      <a:avLst/>
                    </a:prstGeom>
                    <a:noFill/>
                  </pic:spPr>
                </pic:pic>
              </a:graphicData>
            </a:graphic>
          </wp:anchor>
        </w:drawing>
      </w:r>
    </w:p>
    <w:p w:rsidR="003B42A6" w:rsidRPr="000255DB" w:rsidRDefault="003B42A6" w:rsidP="003B42A6">
      <w:pPr>
        <w:pStyle w:val="a7"/>
        <w:spacing w:before="120" w:after="200"/>
        <w:jc w:val="both"/>
        <w:rPr>
          <w:rFonts w:ascii="Segoe UI Semilight" w:hAnsi="Segoe UI Semilight" w:cs="Segoe UI Semilight"/>
          <w:sz w:val="24"/>
        </w:rPr>
      </w:pPr>
    </w:p>
    <w:p w:rsidR="00861E40" w:rsidRPr="00E110D2" w:rsidRDefault="00524644" w:rsidP="00A848BA">
      <w:pPr>
        <w:pStyle w:val="3"/>
        <w:numPr>
          <w:ilvl w:val="0"/>
          <w:numId w:val="43"/>
        </w:numPr>
        <w:jc w:val="both"/>
        <w:rPr>
          <w:rFonts w:ascii="Segoe UI Semilight" w:eastAsia="Times New Roman" w:hAnsi="Segoe UI Semilight" w:cs="Segoe UI Semilight"/>
          <w:color w:val="2E74B5" w:themeColor="accent1" w:themeShade="BF"/>
          <w:rtl/>
        </w:rPr>
      </w:pPr>
      <w:bookmarkStart w:id="265" w:name="_Toc517102271"/>
      <w:r>
        <w:rPr>
          <w:rFonts w:ascii="Segoe UI Semilight" w:eastAsia="Times New Roman" w:hAnsi="Segoe UI Semilight" w:cs="Segoe UI Semilight" w:hint="cs"/>
          <w:color w:val="2E74B5" w:themeColor="accent1" w:themeShade="BF"/>
          <w:rtl/>
        </w:rPr>
        <w:t>חישוב גודל מאגר המפתחות ויצירתו</w:t>
      </w:r>
      <w:bookmarkEnd w:id="265"/>
    </w:p>
    <w:p w:rsidR="00524644" w:rsidRPr="00524644" w:rsidRDefault="00524644" w:rsidP="00A848BA">
      <w:pPr>
        <w:spacing w:before="120" w:after="200"/>
        <w:ind w:left="360"/>
        <w:jc w:val="both"/>
        <w:rPr>
          <w:rFonts w:ascii="Segoe UI Semilight" w:hAnsi="Segoe UI Semilight" w:cs="Segoe UI Semilight"/>
          <w:color w:val="000000" w:themeColor="text1"/>
          <w:sz w:val="28"/>
          <w:szCs w:val="24"/>
          <w:rtl/>
        </w:rPr>
      </w:pPr>
      <w:r w:rsidRPr="00524644">
        <w:rPr>
          <w:rFonts w:ascii="Segoe UI Semilight" w:hAnsi="Segoe UI Semilight" w:cs="Segoe UI Semilight" w:hint="cs"/>
          <w:color w:val="000000" w:themeColor="text1"/>
          <w:sz w:val="28"/>
          <w:szCs w:val="24"/>
          <w:rtl/>
        </w:rPr>
        <w:t>ה"מאסטר" מחשב את כמות המפתחות שהוא נדרש לייצר וכן את מספר המפתחות שעליו לחלק לכל צומת עפ"י נתונים פיזיים כמו גודל זיכרון וכן עפ"י ידע מוערך מוקדם כמו מספר הצמתים ברשת, ב'שכונה' וכ"ו. עפ"י חישובים מתמטיים הוא מגיע לגודל הבריכה אותו עליו לייצר, ומייצר אותם.</w:t>
      </w:r>
    </w:p>
    <w:p w:rsidR="00524644" w:rsidRDefault="00524644" w:rsidP="00A848BA">
      <w:pPr>
        <w:spacing w:before="120" w:after="200"/>
        <w:ind w:left="360"/>
        <w:jc w:val="both"/>
        <w:rPr>
          <w:rFonts w:ascii="Segoe UI Semilight" w:hAnsi="Segoe UI Semilight" w:cs="Segoe UI Semilight"/>
          <w:color w:val="000000" w:themeColor="text1"/>
          <w:sz w:val="28"/>
          <w:szCs w:val="24"/>
          <w:rtl/>
        </w:rPr>
      </w:pPr>
      <w:r w:rsidRPr="00524644">
        <w:rPr>
          <w:rFonts w:ascii="Segoe UI Semilight" w:hAnsi="Segoe UI Semilight" w:cs="Segoe UI Semilight" w:hint="cs"/>
          <w:color w:val="000000" w:themeColor="text1"/>
          <w:sz w:val="28"/>
          <w:szCs w:val="24"/>
          <w:rtl/>
        </w:rPr>
        <w:t>כל מפתח שהמאסטר מייצר נכנס למערך ששמור אצלו</w:t>
      </w:r>
      <w:r w:rsidR="0013479C">
        <w:rPr>
          <w:rFonts w:ascii="Segoe UI Semilight" w:hAnsi="Segoe UI Semilight" w:cs="Segoe UI Semilight" w:hint="cs"/>
          <w:color w:val="000000" w:themeColor="text1"/>
          <w:sz w:val="28"/>
          <w:szCs w:val="24"/>
          <w:rtl/>
        </w:rPr>
        <w:t>. אינדקס המפתח מוגדר כמיקומו במערך המפתחות</w:t>
      </w:r>
      <w:r w:rsidRPr="00524644">
        <w:rPr>
          <w:rFonts w:ascii="Segoe UI Semilight" w:hAnsi="Segoe UI Semilight" w:cs="Segoe UI Semilight" w:hint="cs"/>
          <w:color w:val="000000" w:themeColor="text1"/>
          <w:sz w:val="28"/>
          <w:szCs w:val="24"/>
          <w:rtl/>
        </w:rPr>
        <w:t>.</w:t>
      </w:r>
      <w:r w:rsidR="0013479C">
        <w:rPr>
          <w:rFonts w:ascii="Segoe UI Semilight" w:hAnsi="Segoe UI Semilight" w:cs="Segoe UI Semilight" w:hint="cs"/>
          <w:color w:val="000000" w:themeColor="text1"/>
          <w:sz w:val="28"/>
          <w:szCs w:val="24"/>
          <w:rtl/>
        </w:rPr>
        <w:t xml:space="preserve"> לאחר מכן המאסטר עובר למצב </w:t>
      </w:r>
      <w:r w:rsidR="0013479C" w:rsidRPr="0013479C">
        <w:rPr>
          <w:rFonts w:ascii="Segoe UI Semilight" w:hAnsi="Segoe UI Semilight" w:cs="Segoe UI Semilight"/>
          <w:color w:val="000000" w:themeColor="text1"/>
          <w:sz w:val="24"/>
          <w:szCs w:val="24"/>
        </w:rPr>
        <w:t>MASTER_DONE</w:t>
      </w:r>
      <w:r w:rsidR="0013479C" w:rsidRPr="0013479C">
        <w:rPr>
          <w:rFonts w:ascii="Segoe UI Semilight" w:hAnsi="Segoe UI Semilight" w:cs="Segoe UI Semilight" w:hint="cs"/>
          <w:color w:val="000000" w:themeColor="text1"/>
          <w:sz w:val="24"/>
          <w:szCs w:val="24"/>
          <w:rtl/>
        </w:rPr>
        <w:t>.</w:t>
      </w:r>
    </w:p>
    <w:p w:rsidR="003B42A6" w:rsidRDefault="003B42A6" w:rsidP="00A848BA">
      <w:pPr>
        <w:spacing w:before="120" w:after="200"/>
        <w:ind w:left="360"/>
        <w:jc w:val="both"/>
        <w:rPr>
          <w:rFonts w:ascii="Segoe UI Semilight" w:hAnsi="Segoe UI Semilight" w:cs="Segoe UI Semilight"/>
          <w:color w:val="000000" w:themeColor="text1"/>
          <w:sz w:val="28"/>
          <w:szCs w:val="24"/>
          <w:rtl/>
        </w:rPr>
      </w:pPr>
    </w:p>
    <w:p w:rsidR="00BF3F16" w:rsidRDefault="00BF3F16" w:rsidP="00A848BA">
      <w:pPr>
        <w:spacing w:before="120" w:after="200"/>
        <w:ind w:left="360"/>
        <w:jc w:val="both"/>
        <w:rPr>
          <w:rFonts w:ascii="Segoe UI Semilight" w:hAnsi="Segoe UI Semilight" w:cs="Segoe UI Semilight"/>
          <w:color w:val="000000" w:themeColor="text1"/>
          <w:sz w:val="28"/>
          <w:szCs w:val="24"/>
          <w:rtl/>
        </w:rPr>
      </w:pPr>
    </w:p>
    <w:p w:rsidR="00BF3F16" w:rsidRPr="00524644" w:rsidRDefault="00BF3F16" w:rsidP="00A848BA">
      <w:pPr>
        <w:spacing w:before="120" w:after="200"/>
        <w:ind w:left="360"/>
        <w:jc w:val="both"/>
        <w:rPr>
          <w:rFonts w:ascii="Segoe UI Semilight" w:hAnsi="Segoe UI Semilight" w:cs="Segoe UI Semilight"/>
          <w:color w:val="000000" w:themeColor="text1"/>
          <w:sz w:val="28"/>
          <w:szCs w:val="24"/>
          <w:rtl/>
        </w:rPr>
      </w:pPr>
      <w:r>
        <w:rPr>
          <w:rFonts w:ascii="Segoe UI Semilight" w:hAnsi="Segoe UI Semilight" w:cs="Segoe UI Semilight"/>
          <w:noProof/>
          <w:color w:val="000000" w:themeColor="text1"/>
          <w:sz w:val="28"/>
        </w:rPr>
        <w:lastRenderedPageBreak/>
        <w:drawing>
          <wp:anchor distT="0" distB="0" distL="114300" distR="114300" simplePos="0" relativeHeight="251631104" behindDoc="0" locked="0" layoutInCell="1" allowOverlap="1">
            <wp:simplePos x="0" y="0"/>
            <wp:positionH relativeFrom="column">
              <wp:posOffset>1784985</wp:posOffset>
            </wp:positionH>
            <wp:positionV relativeFrom="paragraph">
              <wp:posOffset>-5080</wp:posOffset>
            </wp:positionV>
            <wp:extent cx="2011680" cy="3434715"/>
            <wp:effectExtent l="0" t="0" r="7620" b="0"/>
            <wp:wrapTopAndBottom/>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11680" cy="3434715"/>
                    </a:xfrm>
                    <a:prstGeom prst="rect">
                      <a:avLst/>
                    </a:prstGeom>
                    <a:noFill/>
                  </pic:spPr>
                </pic:pic>
              </a:graphicData>
            </a:graphic>
            <wp14:sizeRelH relativeFrom="margin">
              <wp14:pctWidth>0</wp14:pctWidth>
            </wp14:sizeRelH>
            <wp14:sizeRelV relativeFrom="margin">
              <wp14:pctHeight>0</wp14:pctHeight>
            </wp14:sizeRelV>
          </wp:anchor>
        </w:drawing>
      </w:r>
    </w:p>
    <w:p w:rsidR="006E1783" w:rsidRDefault="00524644" w:rsidP="00A848BA">
      <w:pPr>
        <w:pStyle w:val="3"/>
        <w:numPr>
          <w:ilvl w:val="0"/>
          <w:numId w:val="43"/>
        </w:numPr>
        <w:jc w:val="both"/>
        <w:rPr>
          <w:rFonts w:ascii="Segoe UI Semilight" w:eastAsia="Times New Roman" w:hAnsi="Segoe UI Semilight" w:cs="Segoe UI Semilight"/>
          <w:color w:val="2E74B5" w:themeColor="accent1" w:themeShade="BF"/>
          <w:rtl/>
        </w:rPr>
      </w:pPr>
      <w:bookmarkStart w:id="266" w:name="_Toc517102272"/>
      <w:r>
        <w:rPr>
          <w:rFonts w:ascii="Segoe UI Semilight" w:eastAsia="Times New Roman" w:hAnsi="Segoe UI Semilight" w:cs="Segoe UI Semilight" w:hint="cs"/>
          <w:color w:val="2E74B5" w:themeColor="accent1" w:themeShade="BF"/>
          <w:rtl/>
        </w:rPr>
        <w:t>חלוקת</w:t>
      </w:r>
      <w:r w:rsidR="006E1783" w:rsidRPr="00E110D2">
        <w:rPr>
          <w:rFonts w:ascii="Segoe UI Semilight" w:eastAsia="Times New Roman" w:hAnsi="Segoe UI Semilight" w:cs="Segoe UI Semilight" w:hint="cs"/>
          <w:color w:val="2E74B5" w:themeColor="accent1" w:themeShade="BF"/>
          <w:rtl/>
        </w:rPr>
        <w:t xml:space="preserve"> מפתחות</w:t>
      </w:r>
      <w:bookmarkEnd w:id="266"/>
    </w:p>
    <w:p w:rsidR="00524644" w:rsidRDefault="00524644" w:rsidP="00A848BA">
      <w:pPr>
        <w:spacing w:before="120" w:after="200"/>
        <w:ind w:left="360"/>
        <w:jc w:val="both"/>
        <w:rPr>
          <w:rtl/>
        </w:rPr>
      </w:pPr>
      <w:r w:rsidRPr="0013479C">
        <w:rPr>
          <w:rFonts w:ascii="Segoe UI Semilight" w:hAnsi="Segoe UI Semilight" w:cs="Segoe UI Semilight" w:hint="cs"/>
          <w:color w:val="222A35" w:themeColor="text2" w:themeShade="80"/>
          <w:sz w:val="24"/>
          <w:szCs w:val="24"/>
          <w:rtl/>
        </w:rPr>
        <w:t xml:space="preserve">כל "לקוח" מייצר מפתח </w:t>
      </w:r>
      <w:r w:rsidRPr="0013479C">
        <w:rPr>
          <w:rFonts w:ascii="Segoe UI Semilight" w:hAnsi="Segoe UI Semilight" w:cs="Segoe UI Semilight" w:hint="cs"/>
          <w:color w:val="222A35" w:themeColor="text2" w:themeShade="80"/>
          <w:sz w:val="24"/>
          <w:szCs w:val="24"/>
        </w:rPr>
        <w:t>RSA</w:t>
      </w:r>
      <w:r w:rsidRPr="0013479C">
        <w:rPr>
          <w:rFonts w:ascii="Segoe UI Semilight" w:hAnsi="Segoe UI Semilight" w:cs="Segoe UI Semilight" w:hint="cs"/>
          <w:color w:val="222A35" w:themeColor="text2" w:themeShade="80"/>
          <w:sz w:val="24"/>
          <w:szCs w:val="24"/>
          <w:rtl/>
        </w:rPr>
        <w:t xml:space="preserve"> פרטי ופומבי, ושולח את המפתח הפומבי ל"מאסטר"</w:t>
      </w:r>
      <w:r w:rsidR="0013479C" w:rsidRPr="0013479C">
        <w:rPr>
          <w:rFonts w:ascii="Segoe UI Semilight" w:hAnsi="Segoe UI Semilight" w:cs="Segoe UI Semilight" w:hint="cs"/>
          <w:color w:val="222A35" w:themeColor="text2" w:themeShade="80"/>
          <w:sz w:val="24"/>
          <w:szCs w:val="24"/>
          <w:rtl/>
        </w:rPr>
        <w:t xml:space="preserve"> בהודעת </w:t>
      </w:r>
      <w:r w:rsidR="0013479C" w:rsidRPr="0013479C">
        <w:rPr>
          <w:rFonts w:ascii="Segoe UI Semilight" w:hAnsi="Segoe UI Semilight" w:cs="Segoe UI Semilight"/>
          <w:color w:val="222A35" w:themeColor="text2" w:themeShade="80"/>
          <w:sz w:val="24"/>
          <w:szCs w:val="24"/>
        </w:rPr>
        <w:t>CLIENT_PUBLIC_KEY</w:t>
      </w:r>
      <w:r w:rsidRPr="0013479C">
        <w:rPr>
          <w:rFonts w:ascii="Segoe UI Semilight" w:hAnsi="Segoe UI Semilight" w:cs="Segoe UI Semilight" w:hint="cs"/>
          <w:color w:val="222A35" w:themeColor="text2" w:themeShade="80"/>
          <w:sz w:val="24"/>
          <w:szCs w:val="24"/>
          <w:rtl/>
        </w:rPr>
        <w:t xml:space="preserve"> על מנת שיוכל לשלוח לו את המפתחות מוצפנים. המאסטר מגריל </w:t>
      </w:r>
      <w:r w:rsidR="0013479C" w:rsidRPr="0013479C">
        <w:rPr>
          <w:rFonts w:ascii="Segoe UI Semilight" w:hAnsi="Segoe UI Semilight" w:cs="Segoe UI Semilight"/>
          <w:color w:val="222A35" w:themeColor="text2" w:themeShade="80"/>
          <w:sz w:val="24"/>
          <w:szCs w:val="24"/>
        </w:rPr>
        <w:t>k</w:t>
      </w:r>
      <w:r w:rsidR="0013479C" w:rsidRPr="0013479C">
        <w:rPr>
          <w:rFonts w:ascii="Segoe UI Semilight" w:hAnsi="Segoe UI Semilight" w:cs="Segoe UI Semilight" w:hint="cs"/>
          <w:color w:val="222A35" w:themeColor="text2" w:themeShade="80"/>
          <w:sz w:val="24"/>
          <w:szCs w:val="24"/>
          <w:rtl/>
        </w:rPr>
        <w:t xml:space="preserve"> מפתחות מהמאגר ושולח ללקוח כל מפתח בהודעת </w:t>
      </w:r>
      <w:r w:rsidR="0013479C" w:rsidRPr="0013479C">
        <w:rPr>
          <w:rFonts w:ascii="Segoe UI Semilight" w:hAnsi="Segoe UI Semilight" w:cs="Segoe UI Semilight"/>
          <w:color w:val="222A35" w:themeColor="text2" w:themeShade="80"/>
          <w:sz w:val="24"/>
          <w:szCs w:val="24"/>
        </w:rPr>
        <w:t>CLIENT_RING_KEYS</w:t>
      </w:r>
      <w:r w:rsidR="0013479C">
        <w:rPr>
          <w:rFonts w:ascii="Segoe UI Semilight" w:hAnsi="Segoe UI Semilight" w:cs="Segoe UI Semilight" w:hint="cs"/>
          <w:color w:val="222A35" w:themeColor="text2" w:themeShade="80"/>
          <w:sz w:val="24"/>
          <w:szCs w:val="24"/>
          <w:rtl/>
        </w:rPr>
        <w:t xml:space="preserve"> כשהוא מוצפן ע"י המפתח הפומבי של הלקוח ואליו מצורף אינדקס המפתח. בסיום שליחת כל המפתחות המאסטר שולח הודעת </w:t>
      </w:r>
      <w:r w:rsidR="0013479C" w:rsidRPr="0013479C">
        <w:rPr>
          <w:rFonts w:ascii="Segoe UI Semilight" w:hAnsi="Segoe UI Semilight" w:cs="Segoe UI Semilight"/>
          <w:color w:val="222A35" w:themeColor="text2" w:themeShade="80"/>
          <w:sz w:val="24"/>
          <w:szCs w:val="24"/>
        </w:rPr>
        <w:t>CLIENT_RING_END</w:t>
      </w:r>
      <w:r w:rsidR="0013479C">
        <w:rPr>
          <w:rFonts w:ascii="Segoe UI Semilight" w:hAnsi="Segoe UI Semilight" w:cs="Segoe UI Semilight" w:hint="cs"/>
          <w:color w:val="222A35" w:themeColor="text2" w:themeShade="80"/>
          <w:sz w:val="24"/>
          <w:szCs w:val="24"/>
          <w:rtl/>
        </w:rPr>
        <w:t xml:space="preserve"> ואז הקליינט עובר למצב </w:t>
      </w:r>
      <w:r w:rsidR="0013479C" w:rsidRPr="0013479C">
        <w:rPr>
          <w:rFonts w:ascii="Segoe UI Semilight" w:hAnsi="Segoe UI Semilight" w:cs="Segoe UI Semilight"/>
          <w:color w:val="222A35" w:themeColor="text2" w:themeShade="80"/>
          <w:sz w:val="24"/>
          <w:szCs w:val="24"/>
        </w:rPr>
        <w:t>CLIENT_GOT_KEYS</w:t>
      </w:r>
      <w:r w:rsidR="0013479C">
        <w:rPr>
          <w:rFonts w:ascii="Segoe UI Semilight" w:hAnsi="Segoe UI Semilight" w:cs="Segoe UI Semilight" w:hint="cs"/>
          <w:color w:val="222A35" w:themeColor="text2" w:themeShade="80"/>
          <w:sz w:val="24"/>
          <w:szCs w:val="24"/>
          <w:rtl/>
        </w:rPr>
        <w:t xml:space="preserve"> ומפענח את המפתחות שנשלחו בעזרת המפתח הפרטי שלו.</w:t>
      </w:r>
      <w:r w:rsidR="006A3DCA">
        <w:rPr>
          <w:rFonts w:hint="cs"/>
          <w:rtl/>
        </w:rPr>
        <w:t xml:space="preserve"> </w:t>
      </w:r>
    </w:p>
    <w:p w:rsidR="00BF3F16" w:rsidRDefault="00BF3F16" w:rsidP="00A848BA">
      <w:pPr>
        <w:spacing w:before="120" w:after="200"/>
        <w:ind w:left="360"/>
        <w:jc w:val="both"/>
        <w:rPr>
          <w:rtl/>
        </w:rPr>
      </w:pPr>
    </w:p>
    <w:p w:rsidR="00BF3F16" w:rsidRDefault="00BF3F16" w:rsidP="00A848BA">
      <w:pPr>
        <w:spacing w:before="120" w:after="200"/>
        <w:ind w:left="360"/>
        <w:jc w:val="both"/>
        <w:rPr>
          <w:rtl/>
        </w:rPr>
      </w:pPr>
    </w:p>
    <w:p w:rsidR="00BF3F16" w:rsidRDefault="00BF3F16" w:rsidP="00A848BA">
      <w:pPr>
        <w:spacing w:before="120" w:after="200"/>
        <w:ind w:left="360"/>
        <w:jc w:val="both"/>
        <w:rPr>
          <w:rtl/>
        </w:rPr>
      </w:pPr>
      <w:r>
        <w:rPr>
          <w:noProof/>
        </w:rPr>
        <w:lastRenderedPageBreak/>
        <w:drawing>
          <wp:anchor distT="0" distB="0" distL="114300" distR="114300" simplePos="0" relativeHeight="251634176" behindDoc="0" locked="0" layoutInCell="1" allowOverlap="1">
            <wp:simplePos x="0" y="0"/>
            <wp:positionH relativeFrom="column">
              <wp:posOffset>-432435</wp:posOffset>
            </wp:positionH>
            <wp:positionV relativeFrom="paragraph">
              <wp:posOffset>-240030</wp:posOffset>
            </wp:positionV>
            <wp:extent cx="5676900" cy="4665980"/>
            <wp:effectExtent l="0" t="0" r="0" b="1270"/>
            <wp:wrapSquare wrapText="bothSides"/>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676900" cy="4665980"/>
                    </a:xfrm>
                    <a:prstGeom prst="rect">
                      <a:avLst/>
                    </a:prstGeom>
                    <a:noFill/>
                  </pic:spPr>
                </pic:pic>
              </a:graphicData>
            </a:graphic>
          </wp:anchor>
        </w:drawing>
      </w:r>
    </w:p>
    <w:p w:rsidR="00BF3F16" w:rsidRPr="00524644" w:rsidRDefault="00BF3F16" w:rsidP="00A848BA">
      <w:pPr>
        <w:spacing w:before="120" w:after="200"/>
        <w:ind w:left="360"/>
        <w:jc w:val="both"/>
        <w:rPr>
          <w:rtl/>
        </w:rPr>
      </w:pPr>
    </w:p>
    <w:p w:rsidR="00645F74" w:rsidRDefault="00524644">
      <w:pPr>
        <w:pStyle w:val="3"/>
        <w:numPr>
          <w:ilvl w:val="0"/>
          <w:numId w:val="43"/>
        </w:numPr>
        <w:jc w:val="both"/>
        <w:rPr>
          <w:rFonts w:ascii="Segoe UI Semilight" w:eastAsia="Times New Roman" w:hAnsi="Segoe UI Semilight" w:cs="Segoe UI Semilight"/>
          <w:color w:val="2E74B5" w:themeColor="accent1" w:themeShade="BF"/>
        </w:rPr>
        <w:pPrChange w:id="267" w:author="שרה ספרין" w:date="2018-06-18T16:18:00Z">
          <w:pPr>
            <w:pStyle w:val="3"/>
            <w:numPr>
              <w:numId w:val="43"/>
            </w:numPr>
            <w:ind w:left="720" w:hanging="360"/>
            <w:jc w:val="both"/>
          </w:pPr>
        </w:pPrChange>
      </w:pPr>
      <w:bookmarkStart w:id="268" w:name="_Toc517102273"/>
      <w:r>
        <w:rPr>
          <w:rFonts w:ascii="Segoe UI Semilight" w:eastAsia="Times New Roman" w:hAnsi="Segoe UI Semilight" w:cs="Segoe UI Semilight" w:hint="cs"/>
          <w:color w:val="2E74B5" w:themeColor="accent1" w:themeShade="BF"/>
          <w:rtl/>
        </w:rPr>
        <w:t>מציאת מפתח משותף</w:t>
      </w:r>
      <w:bookmarkEnd w:id="268"/>
    </w:p>
    <w:p w:rsidR="006A3DCA" w:rsidRPr="00645F74" w:rsidRDefault="006A3DCA" w:rsidP="00A848BA">
      <w:pPr>
        <w:spacing w:before="120" w:after="200"/>
        <w:ind w:left="360"/>
        <w:jc w:val="both"/>
        <w:rPr>
          <w:rFonts w:ascii="Segoe UI Semilight" w:hAnsi="Segoe UI Semilight" w:cs="Segoe UI Semilight"/>
          <w:color w:val="222A35" w:themeColor="text2" w:themeShade="80"/>
          <w:sz w:val="24"/>
          <w:szCs w:val="24"/>
          <w:rtl/>
        </w:rPr>
      </w:pPr>
      <w:r w:rsidRPr="00645F74">
        <w:rPr>
          <w:rFonts w:ascii="Segoe UI Semilight" w:hAnsi="Segoe UI Semilight" w:cs="Segoe UI Semilight" w:hint="cs"/>
          <w:color w:val="222A35" w:themeColor="text2" w:themeShade="80"/>
          <w:sz w:val="24"/>
          <w:szCs w:val="24"/>
          <w:rtl/>
        </w:rPr>
        <w:t xml:space="preserve">כל צומת שקיבל מפתחות שולח הודעת </w:t>
      </w:r>
      <w:r w:rsidRPr="00645F74">
        <w:rPr>
          <w:rFonts w:ascii="Segoe UI Semilight" w:hAnsi="Segoe UI Semilight" w:cs="Segoe UI Semilight"/>
          <w:color w:val="222A35" w:themeColor="text2" w:themeShade="80"/>
          <w:sz w:val="24"/>
          <w:szCs w:val="24"/>
        </w:rPr>
        <w:t>I_AM_ON_THE_NETWORK</w:t>
      </w:r>
      <w:r w:rsidRPr="00645F74">
        <w:rPr>
          <w:rFonts w:ascii="Segoe UI Semilight" w:hAnsi="Segoe UI Semilight" w:cs="Segoe UI Semilight" w:hint="cs"/>
          <w:color w:val="222A35" w:themeColor="text2" w:themeShade="80"/>
          <w:sz w:val="24"/>
          <w:szCs w:val="24"/>
          <w:rtl/>
        </w:rPr>
        <w:t xml:space="preserve"> , על מנת ששאר הצמתים שנמצאים ברשת יכירו אותו.</w:t>
      </w:r>
    </w:p>
    <w:p w:rsidR="006A3DCA" w:rsidRDefault="006A3DCA" w:rsidP="00A848BA">
      <w:pPr>
        <w:spacing w:before="120" w:after="200"/>
        <w:ind w:left="360"/>
        <w:jc w:val="both"/>
        <w:rPr>
          <w:rFonts w:ascii="Segoe UI Semilight" w:hAnsi="Segoe UI Semilight" w:cs="Segoe UI Semilight"/>
          <w:color w:val="222A35" w:themeColor="text2" w:themeShade="80"/>
          <w:sz w:val="24"/>
          <w:szCs w:val="24"/>
          <w:rtl/>
        </w:rPr>
      </w:pPr>
      <w:r>
        <w:rPr>
          <w:rFonts w:ascii="Segoe UI Semilight" w:hAnsi="Segoe UI Semilight" w:cs="Segoe UI Semilight" w:hint="cs"/>
          <w:color w:val="222A35" w:themeColor="text2" w:themeShade="80"/>
          <w:sz w:val="24"/>
          <w:szCs w:val="24"/>
          <w:rtl/>
        </w:rPr>
        <w:t xml:space="preserve">כאשר צומת רוצה לדבר עם צומת אחר ברשת, הוא שולח לו הודעת </w:t>
      </w:r>
      <w:r w:rsidRPr="006A3DCA">
        <w:rPr>
          <w:rFonts w:ascii="Segoe UI Semilight" w:hAnsi="Segoe UI Semilight" w:cs="Segoe UI Semilight"/>
          <w:color w:val="222A35" w:themeColor="text2" w:themeShade="80"/>
          <w:sz w:val="24"/>
          <w:szCs w:val="24"/>
        </w:rPr>
        <w:t>CLIENT_START_SESSION</w:t>
      </w:r>
      <w:r>
        <w:rPr>
          <w:rFonts w:ascii="Segoe UI Semilight" w:hAnsi="Segoe UI Semilight" w:cs="Segoe UI Semilight" w:hint="cs"/>
          <w:color w:val="222A35" w:themeColor="text2" w:themeShade="80"/>
          <w:sz w:val="24"/>
          <w:szCs w:val="24"/>
          <w:rtl/>
        </w:rPr>
        <w:t xml:space="preserve"> עם רשימת אינדקסי המפתחות שלו, הצומת שמקבל את ההודעה בודק חפיפה בין האינדקסים שקיבל לבין האינדקסים שלו, אם מצא מפתח משותף (</w:t>
      </w:r>
      <w:r w:rsidR="00CE17DE">
        <w:rPr>
          <w:rFonts w:ascii="Segoe UI Semilight" w:hAnsi="Segoe UI Semilight" w:cs="Segoe UI Semilight" w:hint="cs"/>
          <w:color w:val="222A35" w:themeColor="text2" w:themeShade="80"/>
          <w:sz w:val="24"/>
          <w:szCs w:val="24"/>
          <w:rtl/>
        </w:rPr>
        <w:t xml:space="preserve">יקרה בהסתברות של </w:t>
      </w:r>
      <w:r>
        <w:rPr>
          <w:rFonts w:ascii="Segoe UI Semilight" w:hAnsi="Segoe UI Semilight" w:cs="Segoe UI Semilight" w:hint="cs"/>
          <w:color w:val="222A35" w:themeColor="text2" w:themeShade="80"/>
          <w:sz w:val="24"/>
          <w:szCs w:val="24"/>
          <w:rtl/>
        </w:rPr>
        <w:t xml:space="preserve">80%-90%) הוא שולח לצומת הודעת </w:t>
      </w:r>
      <w:r w:rsidRPr="006A3DCA">
        <w:rPr>
          <w:rFonts w:ascii="Segoe UI Semilight" w:hAnsi="Segoe UI Semilight" w:cs="Segoe UI Semilight"/>
          <w:color w:val="222A35" w:themeColor="text2" w:themeShade="80"/>
          <w:sz w:val="24"/>
          <w:szCs w:val="24"/>
        </w:rPr>
        <w:t>CLIENT_COMMON_INDEX</w:t>
      </w:r>
      <w:r>
        <w:rPr>
          <w:rFonts w:ascii="Segoe UI Semilight" w:hAnsi="Segoe UI Semilight" w:cs="Segoe UI Semilight" w:hint="cs"/>
          <w:color w:val="222A35" w:themeColor="text2" w:themeShade="80"/>
          <w:sz w:val="24"/>
          <w:szCs w:val="24"/>
          <w:rtl/>
        </w:rPr>
        <w:t xml:space="preserve"> שבו המפתח המשותף</w:t>
      </w:r>
      <w:r w:rsidR="00B47745">
        <w:rPr>
          <w:rFonts w:ascii="Segoe UI Semilight" w:hAnsi="Segoe UI Semilight" w:cs="Segoe UI Semilight" w:hint="cs"/>
          <w:color w:val="222A35" w:themeColor="text2" w:themeShade="80"/>
          <w:sz w:val="24"/>
          <w:szCs w:val="24"/>
          <w:rtl/>
        </w:rPr>
        <w:t>, במקרה ולא קיים מפתח משותף</w:t>
      </w:r>
      <w:r w:rsidR="005066BA">
        <w:rPr>
          <w:rFonts w:ascii="Segoe UI Semilight" w:hAnsi="Segoe UI Semilight" w:cs="Segoe UI Semilight" w:hint="cs"/>
          <w:color w:val="222A35" w:themeColor="text2" w:themeShade="80"/>
          <w:sz w:val="24"/>
          <w:szCs w:val="24"/>
          <w:rtl/>
        </w:rPr>
        <w:t xml:space="preserve">, </w:t>
      </w:r>
      <w:r w:rsidR="00B47745">
        <w:rPr>
          <w:rFonts w:ascii="Segoe UI Semilight" w:hAnsi="Segoe UI Semilight" w:cs="Segoe UI Semilight" w:hint="cs"/>
          <w:color w:val="222A35" w:themeColor="text2" w:themeShade="80"/>
          <w:sz w:val="24"/>
          <w:szCs w:val="24"/>
          <w:rtl/>
        </w:rPr>
        <w:t>יוחזר 1</w:t>
      </w:r>
      <w:r w:rsidR="00A848BA">
        <w:rPr>
          <w:rFonts w:ascii="Segoe UI Semilight" w:hAnsi="Segoe UI Semilight" w:cs="Segoe UI Semilight" w:hint="cs"/>
          <w:color w:val="222A35" w:themeColor="text2" w:themeShade="80"/>
          <w:sz w:val="24"/>
          <w:szCs w:val="24"/>
          <w:rtl/>
        </w:rPr>
        <w:t>-</w:t>
      </w:r>
      <w:r>
        <w:rPr>
          <w:rFonts w:ascii="Segoe UI Semilight" w:hAnsi="Segoe UI Semilight" w:cs="Segoe UI Semilight" w:hint="cs"/>
          <w:color w:val="222A35" w:themeColor="text2" w:themeShade="80"/>
          <w:sz w:val="24"/>
          <w:szCs w:val="24"/>
          <w:rtl/>
        </w:rPr>
        <w:t xml:space="preserve">. שני הצמתים שומרים אצלם במערך השכנים את אינדקס </w:t>
      </w:r>
      <w:r w:rsidR="007F3565">
        <w:rPr>
          <w:rFonts w:ascii="Segoe UI Semilight" w:hAnsi="Segoe UI Semilight" w:cs="Segoe UI Semilight" w:hint="cs"/>
          <w:color w:val="222A35" w:themeColor="text2" w:themeShade="80"/>
          <w:sz w:val="24"/>
          <w:szCs w:val="24"/>
          <w:rtl/>
        </w:rPr>
        <w:t>המ</w:t>
      </w:r>
      <w:r w:rsidR="00A848BA">
        <w:rPr>
          <w:rFonts w:ascii="Segoe UI Semilight" w:hAnsi="Segoe UI Semilight" w:cs="Segoe UI Semilight" w:hint="cs"/>
          <w:color w:val="222A35" w:themeColor="text2" w:themeShade="80"/>
          <w:sz w:val="24"/>
          <w:szCs w:val="24"/>
          <w:rtl/>
        </w:rPr>
        <w:t>פ</w:t>
      </w:r>
      <w:r w:rsidR="007F3565">
        <w:rPr>
          <w:rFonts w:ascii="Segoe UI Semilight" w:hAnsi="Segoe UI Semilight" w:cs="Segoe UI Semilight" w:hint="cs"/>
          <w:color w:val="222A35" w:themeColor="text2" w:themeShade="80"/>
          <w:sz w:val="24"/>
          <w:szCs w:val="24"/>
          <w:rtl/>
        </w:rPr>
        <w:t>ת</w:t>
      </w:r>
      <w:r w:rsidR="00A848BA">
        <w:rPr>
          <w:rFonts w:ascii="Segoe UI Semilight" w:hAnsi="Segoe UI Semilight" w:cs="Segoe UI Semilight" w:hint="cs"/>
          <w:color w:val="222A35" w:themeColor="text2" w:themeShade="80"/>
          <w:sz w:val="24"/>
          <w:szCs w:val="24"/>
          <w:rtl/>
        </w:rPr>
        <w:t xml:space="preserve">ח </w:t>
      </w:r>
      <w:r>
        <w:rPr>
          <w:rFonts w:ascii="Segoe UI Semilight" w:hAnsi="Segoe UI Semilight" w:cs="Segoe UI Semilight" w:hint="cs"/>
          <w:color w:val="222A35" w:themeColor="text2" w:themeShade="80"/>
          <w:sz w:val="24"/>
          <w:szCs w:val="24"/>
          <w:rtl/>
        </w:rPr>
        <w:t>איתו ידברו ביניהם.</w:t>
      </w:r>
    </w:p>
    <w:p w:rsidR="00645F74" w:rsidRDefault="00645F74" w:rsidP="00A848BA">
      <w:pPr>
        <w:spacing w:before="120" w:after="200"/>
        <w:ind w:left="360"/>
        <w:jc w:val="both"/>
        <w:rPr>
          <w:rFonts w:ascii="Segoe UI Semilight" w:hAnsi="Segoe UI Semilight" w:cs="Segoe UI Semilight"/>
          <w:color w:val="222A35" w:themeColor="text2" w:themeShade="80"/>
          <w:sz w:val="24"/>
          <w:szCs w:val="24"/>
          <w:rtl/>
        </w:rPr>
      </w:pPr>
    </w:p>
    <w:p w:rsidR="00BF3F16" w:rsidRPr="006A3DCA" w:rsidRDefault="00BF3F16" w:rsidP="00BF3F16">
      <w:pPr>
        <w:spacing w:before="120" w:after="200"/>
        <w:ind w:left="360"/>
        <w:jc w:val="both"/>
        <w:rPr>
          <w:rFonts w:ascii="Segoe UI Semilight" w:hAnsi="Segoe UI Semilight" w:cs="Segoe UI Semilight"/>
          <w:color w:val="222A35" w:themeColor="text2" w:themeShade="80"/>
          <w:sz w:val="24"/>
          <w:szCs w:val="24"/>
          <w:rtl/>
        </w:rPr>
      </w:pPr>
      <w:r>
        <w:rPr>
          <w:rFonts w:ascii="Segoe UI Semilight" w:hAnsi="Segoe UI Semilight" w:cs="Segoe UI Semilight"/>
          <w:noProof/>
          <w:color w:val="222A35" w:themeColor="text2" w:themeShade="80"/>
          <w:sz w:val="24"/>
          <w:szCs w:val="24"/>
        </w:rPr>
        <w:lastRenderedPageBreak/>
        <w:drawing>
          <wp:anchor distT="0" distB="0" distL="114300" distR="114300" simplePos="0" relativeHeight="251637248" behindDoc="0" locked="0" layoutInCell="1" allowOverlap="1">
            <wp:simplePos x="0" y="0"/>
            <wp:positionH relativeFrom="column">
              <wp:posOffset>161925</wp:posOffset>
            </wp:positionH>
            <wp:positionV relativeFrom="paragraph">
              <wp:posOffset>-88265</wp:posOffset>
            </wp:positionV>
            <wp:extent cx="4937760" cy="3886200"/>
            <wp:effectExtent l="0" t="0" r="0" b="0"/>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37760" cy="3886200"/>
                    </a:xfrm>
                    <a:prstGeom prst="rect">
                      <a:avLst/>
                    </a:prstGeom>
                    <a:noFill/>
                  </pic:spPr>
                </pic:pic>
              </a:graphicData>
            </a:graphic>
            <wp14:sizeRelH relativeFrom="margin">
              <wp14:pctWidth>0</wp14:pctWidth>
            </wp14:sizeRelH>
            <wp14:sizeRelV relativeFrom="margin">
              <wp14:pctHeight>0</wp14:pctHeight>
            </wp14:sizeRelV>
          </wp:anchor>
        </w:drawing>
      </w:r>
    </w:p>
    <w:p w:rsidR="002D4E4F" w:rsidRPr="0051310E" w:rsidRDefault="002D4E4F">
      <w:pPr>
        <w:pStyle w:val="3"/>
        <w:numPr>
          <w:ilvl w:val="0"/>
          <w:numId w:val="43"/>
        </w:numPr>
        <w:jc w:val="both"/>
        <w:rPr>
          <w:rFonts w:ascii="Segoe UI Semilight" w:eastAsia="Times New Roman" w:hAnsi="Segoe UI Semilight" w:cs="Segoe UI Semilight"/>
          <w:color w:val="2E74B5" w:themeColor="accent1" w:themeShade="BF"/>
          <w:rtl/>
        </w:rPr>
        <w:pPrChange w:id="269" w:author="שרה ספרין" w:date="2018-06-18T16:19:00Z">
          <w:pPr>
            <w:pStyle w:val="3"/>
            <w:numPr>
              <w:numId w:val="43"/>
            </w:numPr>
            <w:ind w:left="720" w:hanging="360"/>
            <w:jc w:val="both"/>
          </w:pPr>
        </w:pPrChange>
      </w:pPr>
      <w:bookmarkStart w:id="270" w:name="_Toc517102274"/>
      <w:r w:rsidRPr="0051310E">
        <w:rPr>
          <w:rFonts w:ascii="Segoe UI Semilight" w:eastAsia="Times New Roman" w:hAnsi="Segoe UI Semilight" w:cs="Segoe UI Semilight" w:hint="cs"/>
          <w:color w:val="2E74B5" w:themeColor="accent1" w:themeShade="BF"/>
          <w:rtl/>
        </w:rPr>
        <w:t>רשת בטוחה</w:t>
      </w:r>
      <w:bookmarkEnd w:id="270"/>
    </w:p>
    <w:p w:rsidR="00645F74" w:rsidRDefault="00645F74" w:rsidP="00A848BA">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כאשר מכשיר רוצה לתקשר עם מכשיר אחר, הוא שולח הודעת </w:t>
      </w:r>
      <w:r w:rsidRPr="00645F74">
        <w:rPr>
          <w:rFonts w:ascii="Segoe UI Semilight" w:hAnsi="Segoe UI Semilight" w:cs="Segoe UI Semilight"/>
          <w:color w:val="000000" w:themeColor="text1"/>
          <w:sz w:val="24"/>
          <w:szCs w:val="24"/>
        </w:rPr>
        <w:t>MESSAGE_ENC_DATA</w:t>
      </w:r>
      <w:r>
        <w:rPr>
          <w:rFonts w:ascii="Segoe UI Semilight" w:hAnsi="Segoe UI Semilight" w:cs="Segoe UI Semilight" w:hint="cs"/>
          <w:color w:val="000000" w:themeColor="text1"/>
          <w:sz w:val="26"/>
          <w:szCs w:val="24"/>
          <w:rtl/>
        </w:rPr>
        <w:t xml:space="preserve"> שבו במידע שאותו רוצה להעביר מוצפן ע"י </w:t>
      </w:r>
      <w:r>
        <w:rPr>
          <w:rFonts w:ascii="Segoe UI Semilight" w:hAnsi="Segoe UI Semilight" w:cs="Segoe UI Semilight" w:hint="cs"/>
          <w:color w:val="000000" w:themeColor="text1"/>
          <w:sz w:val="26"/>
          <w:szCs w:val="24"/>
        </w:rPr>
        <w:t>AES</w:t>
      </w:r>
      <w:r>
        <w:rPr>
          <w:rFonts w:ascii="Segoe UI Semilight" w:hAnsi="Segoe UI Semilight" w:cs="Segoe UI Semilight" w:hint="cs"/>
          <w:color w:val="000000" w:themeColor="text1"/>
          <w:sz w:val="26"/>
          <w:szCs w:val="24"/>
          <w:rtl/>
        </w:rPr>
        <w:t>, כאשר מפתח ההצפנה הוא המפתח המשותף.  המכשיר שמקבל את ההודעה, מפענח בעזרת אותו מפתח.</w:t>
      </w:r>
    </w:p>
    <w:p w:rsidR="002D4E4F" w:rsidRDefault="00645F74" w:rsidP="00A848BA">
      <w:pPr>
        <w:spacing w:before="120" w:after="200"/>
        <w:ind w:left="36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מכשיר חדש שנכנס לרשת,</w:t>
      </w:r>
      <w:r w:rsidR="002D4E4F">
        <w:rPr>
          <w:rFonts w:ascii="Segoe UI Semilight" w:hAnsi="Segoe UI Semilight" w:cs="Segoe UI Semilight" w:hint="cs"/>
          <w:color w:val="000000" w:themeColor="text1"/>
          <w:sz w:val="26"/>
          <w:szCs w:val="24"/>
          <w:rtl/>
        </w:rPr>
        <w:t xml:space="preserve"> </w:t>
      </w:r>
      <w:r w:rsidR="000654BA">
        <w:rPr>
          <w:rFonts w:ascii="Segoe UI Semilight" w:hAnsi="Segoe UI Semilight" w:cs="Segoe UI Semilight" w:hint="cs"/>
          <w:color w:val="000000" w:themeColor="text1"/>
          <w:sz w:val="26"/>
          <w:szCs w:val="24"/>
          <w:rtl/>
        </w:rPr>
        <w:t>עובר את שלבי הפר</w:t>
      </w:r>
      <w:r>
        <w:rPr>
          <w:rFonts w:ascii="Segoe UI Semilight" w:hAnsi="Segoe UI Semilight" w:cs="Segoe UI Semilight" w:hint="cs"/>
          <w:color w:val="000000" w:themeColor="text1"/>
          <w:sz w:val="26"/>
          <w:szCs w:val="24"/>
          <w:rtl/>
        </w:rPr>
        <w:t>וטוקול ובאפשרותו לתקשר בצורה מאובטחת עם כל מכשיר ברשת.</w:t>
      </w:r>
      <w:r w:rsidR="002D4E4F">
        <w:rPr>
          <w:rFonts w:ascii="Segoe UI Semilight" w:hAnsi="Segoe UI Semilight" w:cs="Segoe UI Semilight" w:hint="cs"/>
          <w:color w:val="000000" w:themeColor="text1"/>
          <w:sz w:val="26"/>
          <w:szCs w:val="24"/>
          <w:rtl/>
        </w:rPr>
        <w:t xml:space="preserve"> </w:t>
      </w:r>
      <w:r w:rsidR="000654BA">
        <w:rPr>
          <w:rFonts w:ascii="Segoe UI Semilight" w:hAnsi="Segoe UI Semilight" w:cs="Segoe UI Semilight" w:hint="cs"/>
          <w:color w:val="000000" w:themeColor="text1"/>
          <w:sz w:val="26"/>
          <w:szCs w:val="24"/>
          <w:rtl/>
        </w:rPr>
        <w:t xml:space="preserve">וכן </w:t>
      </w:r>
      <w:r w:rsidR="002D4E4F">
        <w:rPr>
          <w:rFonts w:ascii="Segoe UI Semilight" w:hAnsi="Segoe UI Semilight" w:cs="Segoe UI Semilight" w:hint="cs"/>
          <w:color w:val="000000" w:themeColor="text1"/>
          <w:sz w:val="26"/>
          <w:szCs w:val="24"/>
          <w:rtl/>
        </w:rPr>
        <w:t xml:space="preserve">מכשיר שמתנתק מהרשת לא מפריע </w:t>
      </w:r>
      <w:r w:rsidR="00224848">
        <w:rPr>
          <w:rFonts w:ascii="Segoe UI Semilight" w:hAnsi="Segoe UI Semilight" w:cs="Segoe UI Semilight" w:hint="cs"/>
          <w:color w:val="000000" w:themeColor="text1"/>
          <w:sz w:val="26"/>
          <w:szCs w:val="24"/>
          <w:rtl/>
        </w:rPr>
        <w:t xml:space="preserve">לתקשורת בין </w:t>
      </w:r>
      <w:r w:rsidR="009F7F89">
        <w:rPr>
          <w:rFonts w:ascii="Segoe UI Semilight" w:hAnsi="Segoe UI Semilight" w:cs="Segoe UI Semilight" w:hint="cs"/>
          <w:color w:val="000000" w:themeColor="text1"/>
          <w:sz w:val="26"/>
          <w:szCs w:val="24"/>
          <w:rtl/>
        </w:rPr>
        <w:t>הצמתים</w:t>
      </w:r>
      <w:r w:rsidR="00224848">
        <w:rPr>
          <w:rFonts w:ascii="Segoe UI Semilight" w:hAnsi="Segoe UI Semilight" w:cs="Segoe UI Semilight" w:hint="cs"/>
          <w:color w:val="000000" w:themeColor="text1"/>
          <w:sz w:val="26"/>
          <w:szCs w:val="24"/>
          <w:rtl/>
        </w:rPr>
        <w:t xml:space="preserve"> האחרים, וכן לא חושף את </w:t>
      </w:r>
      <w:r w:rsidR="000654BA">
        <w:rPr>
          <w:rFonts w:ascii="Segoe UI Semilight" w:hAnsi="Segoe UI Semilight" w:cs="Segoe UI Semilight" w:hint="cs"/>
          <w:color w:val="000000" w:themeColor="text1"/>
          <w:sz w:val="26"/>
          <w:szCs w:val="24"/>
          <w:rtl/>
        </w:rPr>
        <w:t xml:space="preserve">כל </w:t>
      </w:r>
      <w:r w:rsidR="00224848">
        <w:rPr>
          <w:rFonts w:ascii="Segoe UI Semilight" w:hAnsi="Segoe UI Semilight" w:cs="Segoe UI Semilight" w:hint="cs"/>
          <w:color w:val="000000" w:themeColor="text1"/>
          <w:sz w:val="26"/>
          <w:szCs w:val="24"/>
          <w:rtl/>
        </w:rPr>
        <w:t>מפתח</w:t>
      </w:r>
      <w:r w:rsidR="000654BA">
        <w:rPr>
          <w:rFonts w:ascii="Segoe UI Semilight" w:hAnsi="Segoe UI Semilight" w:cs="Segoe UI Semilight" w:hint="cs"/>
          <w:color w:val="000000" w:themeColor="text1"/>
          <w:sz w:val="26"/>
          <w:szCs w:val="24"/>
          <w:rtl/>
        </w:rPr>
        <w:t>ות</w:t>
      </w:r>
      <w:r w:rsidR="00224848">
        <w:rPr>
          <w:rFonts w:ascii="Segoe UI Semilight" w:hAnsi="Segoe UI Semilight" w:cs="Segoe UI Semilight" w:hint="cs"/>
          <w:color w:val="000000" w:themeColor="text1"/>
          <w:sz w:val="26"/>
          <w:szCs w:val="24"/>
          <w:rtl/>
        </w:rPr>
        <w:t xml:space="preserve"> ההצפנה.</w:t>
      </w:r>
    </w:p>
    <w:p w:rsidR="00BF3F16" w:rsidDel="00D2703A" w:rsidRDefault="00BF3F16">
      <w:pPr>
        <w:spacing w:before="120" w:after="200"/>
        <w:jc w:val="both"/>
        <w:rPr>
          <w:del w:id="271" w:author="שרה ספרין" w:date="2018-06-18T16:55:00Z"/>
          <w:rFonts w:ascii="Segoe UI Semilight" w:hAnsi="Segoe UI Semilight" w:cs="Segoe UI Semilight"/>
          <w:color w:val="000000" w:themeColor="text1"/>
          <w:sz w:val="26"/>
          <w:szCs w:val="24"/>
          <w:rtl/>
        </w:rPr>
        <w:pPrChange w:id="272" w:author="שרה ספרין" w:date="2018-06-18T16:49:00Z">
          <w:pPr>
            <w:spacing w:before="120" w:after="200"/>
            <w:ind w:left="360"/>
            <w:jc w:val="both"/>
          </w:pPr>
        </w:pPrChange>
      </w:pPr>
    </w:p>
    <w:p w:rsidR="001F7827" w:rsidDel="00D2703A" w:rsidRDefault="001F7827" w:rsidP="00A848BA">
      <w:pPr>
        <w:spacing w:before="120" w:after="200"/>
        <w:ind w:left="360"/>
        <w:jc w:val="both"/>
        <w:rPr>
          <w:del w:id="273" w:author="שרה ספרין" w:date="2018-06-18T16:55:00Z"/>
          <w:rFonts w:ascii="Segoe UI Semilight" w:hAnsi="Segoe UI Semilight" w:cs="Segoe UI Semilight"/>
          <w:color w:val="000000" w:themeColor="text1"/>
          <w:sz w:val="26"/>
          <w:szCs w:val="24"/>
          <w:rtl/>
        </w:rPr>
      </w:pPr>
    </w:p>
    <w:p w:rsidR="001F7827" w:rsidRDefault="001F7827" w:rsidP="00A848BA">
      <w:pPr>
        <w:spacing w:before="120" w:after="200"/>
        <w:ind w:left="360"/>
        <w:jc w:val="both"/>
        <w:rPr>
          <w:rFonts w:ascii="Segoe UI Semilight" w:hAnsi="Segoe UI Semilight" w:cs="Segoe UI Semilight"/>
          <w:color w:val="000000" w:themeColor="text1"/>
          <w:sz w:val="26"/>
          <w:szCs w:val="24"/>
          <w:rtl/>
        </w:rPr>
      </w:pPr>
    </w:p>
    <w:p w:rsidR="001F7827" w:rsidRDefault="001F7827" w:rsidP="00A848BA">
      <w:pPr>
        <w:spacing w:before="120" w:after="200"/>
        <w:ind w:left="360"/>
        <w:jc w:val="both"/>
        <w:rPr>
          <w:rFonts w:ascii="Segoe UI Semilight" w:hAnsi="Segoe UI Semilight" w:cs="Segoe UI Semilight"/>
          <w:color w:val="000000" w:themeColor="text1"/>
          <w:sz w:val="26"/>
          <w:szCs w:val="24"/>
          <w:rtl/>
        </w:rPr>
      </w:pPr>
    </w:p>
    <w:p w:rsidR="001F7827" w:rsidDel="00D2703A" w:rsidRDefault="00D2703A" w:rsidP="00A848BA">
      <w:pPr>
        <w:spacing w:before="120" w:after="200"/>
        <w:ind w:left="360"/>
        <w:jc w:val="both"/>
        <w:rPr>
          <w:del w:id="274" w:author="שרה ספרין" w:date="2018-06-18T16:55:00Z"/>
          <w:rFonts w:ascii="Segoe UI Semilight" w:hAnsi="Segoe UI Semilight" w:cs="Segoe UI Semilight"/>
          <w:color w:val="000000" w:themeColor="text1"/>
          <w:sz w:val="26"/>
          <w:szCs w:val="24"/>
          <w:rtl/>
        </w:rPr>
      </w:pPr>
      <w:r w:rsidRPr="000E28B3">
        <w:rPr>
          <w:rFonts w:ascii="Segoe UI Semilight" w:hAnsi="Segoe UI Semilight" w:cs="Segoe UI Semilight"/>
          <w:noProof/>
          <w:color w:val="000000" w:themeColor="text1"/>
          <w:sz w:val="24"/>
          <w:szCs w:val="24"/>
          <w:rPrChange w:id="275" w:author="שרה ספרין" w:date="2018-06-18T16:20:00Z">
            <w:rPr>
              <w:noProof/>
              <w:color w:val="000000" w:themeColor="text1"/>
            </w:rPr>
          </w:rPrChange>
        </w:rPr>
        <w:lastRenderedPageBreak/>
        <w:drawing>
          <wp:anchor distT="0" distB="0" distL="114300" distR="114300" simplePos="0" relativeHeight="251645440" behindDoc="0" locked="0" layoutInCell="1" allowOverlap="1">
            <wp:simplePos x="0" y="0"/>
            <wp:positionH relativeFrom="column">
              <wp:posOffset>123825</wp:posOffset>
            </wp:positionH>
            <wp:positionV relativeFrom="paragraph">
              <wp:posOffset>1270</wp:posOffset>
            </wp:positionV>
            <wp:extent cx="5269865" cy="2926080"/>
            <wp:effectExtent l="0" t="0" r="6985" b="7620"/>
            <wp:wrapSquare wrapText="bothSides"/>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9865" cy="2926080"/>
                    </a:xfrm>
                    <a:prstGeom prst="rect">
                      <a:avLst/>
                    </a:prstGeom>
                    <a:noFill/>
                  </pic:spPr>
                </pic:pic>
              </a:graphicData>
            </a:graphic>
            <wp14:sizeRelH relativeFrom="margin">
              <wp14:pctWidth>0</wp14:pctWidth>
            </wp14:sizeRelH>
            <wp14:sizeRelV relativeFrom="margin">
              <wp14:pctHeight>0</wp14:pctHeight>
            </wp14:sizeRelV>
          </wp:anchor>
        </w:drawing>
      </w:r>
    </w:p>
    <w:p w:rsidR="001F7827" w:rsidRDefault="001F7827">
      <w:pPr>
        <w:spacing w:before="120" w:after="200"/>
        <w:ind w:left="360"/>
        <w:jc w:val="both"/>
        <w:rPr>
          <w:rFonts w:ascii="Segoe UI Semilight" w:hAnsi="Segoe UI Semilight" w:cs="Segoe UI Semilight"/>
          <w:color w:val="000000" w:themeColor="text1"/>
          <w:sz w:val="26"/>
          <w:szCs w:val="24"/>
          <w:rtl/>
        </w:rPr>
        <w:pPrChange w:id="276" w:author="שרה ספרין" w:date="2018-06-18T16:55:00Z">
          <w:pPr>
            <w:spacing w:before="120" w:after="200"/>
            <w:ind w:left="360"/>
            <w:jc w:val="both"/>
          </w:pPr>
        </w:pPrChange>
      </w:pPr>
    </w:p>
    <w:p w:rsidR="00697A1D" w:rsidRPr="000E28B3" w:rsidRDefault="00697A1D">
      <w:pPr>
        <w:pStyle w:val="2"/>
        <w:jc w:val="left"/>
        <w:rPr>
          <w:rFonts w:ascii="Segoe UI Semilight" w:eastAsia="Times New Roman" w:hAnsi="Segoe UI Semilight" w:cs="Segoe UI Semilight"/>
          <w:rtl/>
          <w:rPrChange w:id="277" w:author="שרה ספרין" w:date="2018-06-18T16:20:00Z">
            <w:rPr>
              <w:rFonts w:eastAsia="Times New Roman"/>
              <w:rtl/>
            </w:rPr>
          </w:rPrChange>
        </w:rPr>
        <w:pPrChange w:id="278" w:author="שרה ספרין" w:date="2018-06-18T16:20:00Z">
          <w:pPr>
            <w:pStyle w:val="3"/>
            <w:jc w:val="both"/>
          </w:pPr>
        </w:pPrChange>
      </w:pPr>
      <w:bookmarkStart w:id="279" w:name="_Toc517102275"/>
      <w:r w:rsidRPr="000E28B3">
        <w:rPr>
          <w:rFonts w:ascii="Segoe UI Semilight" w:eastAsia="Times New Roman" w:hAnsi="Segoe UI Semilight" w:cs="Segoe UI Semilight" w:hint="eastAsia"/>
          <w:sz w:val="24"/>
          <w:szCs w:val="24"/>
          <w:rtl/>
          <w:rPrChange w:id="280" w:author="שרה ספרין" w:date="2018-06-18T16:20:00Z">
            <w:rPr>
              <w:rFonts w:eastAsia="Times New Roman" w:hint="eastAsia"/>
              <w:rtl/>
            </w:rPr>
          </w:rPrChange>
        </w:rPr>
        <w:t>נוסחאות</w:t>
      </w:r>
      <w:r w:rsidRPr="000E28B3">
        <w:rPr>
          <w:rFonts w:ascii="Segoe UI Semilight" w:eastAsia="Times New Roman" w:hAnsi="Segoe UI Semilight" w:cs="Segoe UI Semilight"/>
          <w:sz w:val="24"/>
          <w:szCs w:val="24"/>
          <w:rtl/>
          <w:rPrChange w:id="281" w:author="שרה ספרין" w:date="2018-06-18T16:20:00Z">
            <w:rPr>
              <w:rFonts w:eastAsia="Times New Roman"/>
              <w:rtl/>
            </w:rPr>
          </w:rPrChange>
        </w:rPr>
        <w:t xml:space="preserve"> </w:t>
      </w:r>
      <w:r w:rsidRPr="000E28B3">
        <w:rPr>
          <w:rFonts w:ascii="Segoe UI Semilight" w:eastAsia="Times New Roman" w:hAnsi="Segoe UI Semilight" w:cs="Segoe UI Semilight" w:hint="eastAsia"/>
          <w:sz w:val="24"/>
          <w:szCs w:val="24"/>
          <w:rtl/>
          <w:rPrChange w:id="282" w:author="שרה ספרין" w:date="2018-06-18T16:20:00Z">
            <w:rPr>
              <w:rFonts w:eastAsia="Times New Roman" w:hint="eastAsia"/>
              <w:rtl/>
            </w:rPr>
          </w:rPrChange>
        </w:rPr>
        <w:t>מתמטיות</w:t>
      </w:r>
      <w:bookmarkEnd w:id="279"/>
    </w:p>
    <w:p w:rsidR="00373995" w:rsidRDefault="00D2703A" w:rsidP="00A5715A">
      <w:pPr>
        <w:spacing w:before="120" w:after="200"/>
        <w:jc w:val="both"/>
        <w:rPr>
          <w:ins w:id="283" w:author="שרה ספרין" w:date="2018-06-18T16:47:00Z"/>
          <w:rFonts w:ascii="Segoe UI Semilight" w:hAnsi="Segoe UI Semilight" w:cs="Segoe UI Semilight"/>
          <w:color w:val="000000" w:themeColor="text1"/>
          <w:sz w:val="26"/>
          <w:szCs w:val="24"/>
          <w:rtl/>
        </w:rPr>
      </w:pPr>
      <w:ins w:id="284" w:author="שרה ספרין" w:date="2018-06-18T16:55:00Z">
        <w:r w:rsidRPr="00A01456">
          <w:rPr>
            <w:rFonts w:ascii="Segoe UI Semilight" w:hAnsi="Segoe UI Semilight" w:cs="Segoe UI Semilight"/>
            <w:noProof/>
          </w:rPr>
          <w:drawing>
            <wp:anchor distT="0" distB="0" distL="114300" distR="114300" simplePos="0" relativeHeight="251684352" behindDoc="0" locked="0" layoutInCell="1" allowOverlap="1" wp14:anchorId="12EAFCD8" wp14:editId="5BF2B638">
              <wp:simplePos x="0" y="0"/>
              <wp:positionH relativeFrom="column">
                <wp:posOffset>1634490</wp:posOffset>
              </wp:positionH>
              <wp:positionV relativeFrom="paragraph">
                <wp:posOffset>1406525</wp:posOffset>
              </wp:positionV>
              <wp:extent cx="2232660" cy="624840"/>
              <wp:effectExtent l="0" t="0" r="0" b="3810"/>
              <wp:wrapTopAndBottom/>
              <wp:docPr id="1" name="Picture 3" descr="https://lh5.googleusercontent.com/EIIITVM-Y9_0FSCT6Q1BuI0DS02i_8QJ5ZlIynTUNXDCDKxBtMkmahbeAUZbnnhdphg_XsPxOmbe7ajxiSstYmSx4e8zfPghHZujt2GkgqrSIMoixNcteoTKzqrg0j7ODIYVM5QA"/>
              <wp:cNvGraphicFramePr/>
              <a:graphic xmlns:a="http://schemas.openxmlformats.org/drawingml/2006/main">
                <a:graphicData uri="http://schemas.openxmlformats.org/drawingml/2006/picture">
                  <pic:pic xmlns:pic="http://schemas.openxmlformats.org/drawingml/2006/picture">
                    <pic:nvPicPr>
                      <pic:cNvPr id="3" name="Picture 3" descr="https://lh5.googleusercontent.com/EIIITVM-Y9_0FSCT6Q1BuI0DS02i_8QJ5ZlIynTUNXDCDKxBtMkmahbeAUZbnnhdphg_XsPxOmbe7ajxiSstYmSx4e8zfPghHZujt2GkgqrSIMoixNcteoTKzqrg0j7ODIYVM5QA"/>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32660" cy="624840"/>
                      </a:xfrm>
                      <a:prstGeom prst="rect">
                        <a:avLst/>
                      </a:prstGeom>
                      <a:noFill/>
                      <a:ln>
                        <a:noFill/>
                      </a:ln>
                    </pic:spPr>
                  </pic:pic>
                </a:graphicData>
              </a:graphic>
            </wp:anchor>
          </w:drawing>
        </w:r>
      </w:ins>
      <w:ins w:id="285" w:author="שרה ספרין" w:date="2018-06-18T16:39:00Z">
        <w:r w:rsidR="00373995">
          <w:rPr>
            <w:rFonts w:ascii="Segoe UI Semilight" w:hAnsi="Segoe UI Semilight" w:cs="Segoe UI Semilight" w:hint="cs"/>
            <w:color w:val="000000" w:themeColor="text1"/>
            <w:sz w:val="26"/>
            <w:szCs w:val="24"/>
            <w:rtl/>
          </w:rPr>
          <w:t>לאחר</w:t>
        </w:r>
      </w:ins>
      <w:ins w:id="286" w:author="שרה ספרין" w:date="2018-06-18T16:40:00Z">
        <w:r w:rsidR="00373995">
          <w:rPr>
            <w:rFonts w:ascii="Segoe UI Semilight" w:hAnsi="Segoe UI Semilight" w:cs="Segoe UI Semilight" w:hint="cs"/>
            <w:color w:val="000000" w:themeColor="text1"/>
            <w:sz w:val="26"/>
            <w:szCs w:val="24"/>
            <w:rtl/>
          </w:rPr>
          <w:t xml:space="preserve"> </w:t>
        </w:r>
      </w:ins>
      <w:ins w:id="287" w:author="שרה ספרין" w:date="2018-06-18T16:39:00Z">
        <w:r w:rsidR="00373995">
          <w:rPr>
            <w:rFonts w:ascii="Segoe UI Semilight" w:hAnsi="Segoe UI Semilight" w:cs="Segoe UI Semilight" w:hint="cs"/>
            <w:color w:val="000000" w:themeColor="text1"/>
            <w:sz w:val="26"/>
            <w:szCs w:val="24"/>
            <w:rtl/>
          </w:rPr>
          <w:t>שנבח</w:t>
        </w:r>
      </w:ins>
      <w:ins w:id="288" w:author="שרה ספרין" w:date="2018-06-18T16:40:00Z">
        <w:r w:rsidR="00373995">
          <w:rPr>
            <w:rFonts w:ascii="Segoe UI Semilight" w:hAnsi="Segoe UI Semilight" w:cs="Segoe UI Semilight" w:hint="cs"/>
            <w:color w:val="000000" w:themeColor="text1"/>
            <w:sz w:val="26"/>
            <w:szCs w:val="24"/>
            <w:rtl/>
          </w:rPr>
          <w:t>ר מאסטר ברשת, עליו לחשב את גודל בריכת המפתחות אותה עליו לייצר. חישוב</w:t>
        </w:r>
      </w:ins>
      <w:ins w:id="289" w:author="שרה ספרין" w:date="2018-06-18T16:41:00Z">
        <w:r w:rsidR="00373995">
          <w:rPr>
            <w:rFonts w:ascii="Segoe UI Semilight" w:hAnsi="Segoe UI Semilight" w:cs="Segoe UI Semilight" w:hint="cs"/>
            <w:color w:val="000000" w:themeColor="text1"/>
            <w:sz w:val="26"/>
            <w:szCs w:val="24"/>
            <w:rtl/>
          </w:rPr>
          <w:t xml:space="preserve"> </w:t>
        </w:r>
      </w:ins>
      <w:ins w:id="290" w:author="שרה ספרין" w:date="2018-06-18T16:40:00Z">
        <w:r w:rsidR="00373995">
          <w:rPr>
            <w:rFonts w:ascii="Segoe UI Semilight" w:hAnsi="Segoe UI Semilight" w:cs="Segoe UI Semilight" w:hint="cs"/>
            <w:color w:val="000000" w:themeColor="text1"/>
            <w:sz w:val="26"/>
            <w:szCs w:val="24"/>
            <w:rtl/>
          </w:rPr>
          <w:t>זה אינו טריוויאלי כלל, ולוקח</w:t>
        </w:r>
      </w:ins>
      <w:ins w:id="291" w:author="שרה ספרין" w:date="2018-06-18T16:41:00Z">
        <w:r w:rsidR="00373995">
          <w:rPr>
            <w:rFonts w:ascii="Segoe UI Semilight" w:hAnsi="Segoe UI Semilight" w:cs="Segoe UI Semilight" w:hint="cs"/>
            <w:color w:val="000000" w:themeColor="text1"/>
            <w:sz w:val="26"/>
            <w:szCs w:val="24"/>
            <w:rtl/>
          </w:rPr>
          <w:t xml:space="preserve"> </w:t>
        </w:r>
      </w:ins>
      <w:ins w:id="292" w:author="שרה ספרין" w:date="2018-06-18T16:40:00Z">
        <w:r w:rsidR="00373995">
          <w:rPr>
            <w:rFonts w:ascii="Segoe UI Semilight" w:hAnsi="Segoe UI Semilight" w:cs="Segoe UI Semilight" w:hint="cs"/>
            <w:color w:val="000000" w:themeColor="text1"/>
            <w:sz w:val="26"/>
            <w:szCs w:val="24"/>
            <w:rtl/>
          </w:rPr>
          <w:t xml:space="preserve">בחשבון </w:t>
        </w:r>
      </w:ins>
      <w:ins w:id="293" w:author="שרה ספרין" w:date="2018-06-18T16:41:00Z">
        <w:r w:rsidR="00373995">
          <w:rPr>
            <w:rFonts w:ascii="Segoe UI Semilight" w:hAnsi="Segoe UI Semilight" w:cs="Segoe UI Semilight" w:hint="cs"/>
            <w:color w:val="000000" w:themeColor="text1"/>
            <w:sz w:val="26"/>
            <w:szCs w:val="24"/>
            <w:rtl/>
          </w:rPr>
          <w:t>גורמים</w:t>
        </w:r>
      </w:ins>
      <w:ins w:id="294" w:author="שרה ספרין" w:date="2018-06-18T16:42:00Z">
        <w:r w:rsidR="00187A02">
          <w:rPr>
            <w:rFonts w:ascii="Segoe UI Semilight" w:hAnsi="Segoe UI Semilight" w:cs="Segoe UI Semilight" w:hint="cs"/>
            <w:color w:val="000000" w:themeColor="text1"/>
            <w:sz w:val="26"/>
            <w:szCs w:val="24"/>
            <w:rtl/>
          </w:rPr>
          <w:t xml:space="preserve"> </w:t>
        </w:r>
      </w:ins>
      <w:ins w:id="295" w:author="שרה ספרין" w:date="2018-06-18T16:41:00Z">
        <w:r w:rsidR="00373995">
          <w:rPr>
            <w:rFonts w:ascii="Segoe UI Semilight" w:hAnsi="Segoe UI Semilight" w:cs="Segoe UI Semilight" w:hint="cs"/>
            <w:color w:val="000000" w:themeColor="text1"/>
            <w:sz w:val="26"/>
            <w:szCs w:val="24"/>
            <w:rtl/>
          </w:rPr>
          <w:t>רבים,</w:t>
        </w:r>
      </w:ins>
      <w:ins w:id="296" w:author="שרה ספרין" w:date="2018-06-18T16:42:00Z">
        <w:r w:rsidR="00187A02">
          <w:rPr>
            <w:rFonts w:ascii="Segoe UI Semilight" w:hAnsi="Segoe UI Semilight" w:cs="Segoe UI Semilight" w:hint="cs"/>
            <w:color w:val="000000" w:themeColor="text1"/>
            <w:sz w:val="26"/>
            <w:szCs w:val="24"/>
            <w:rtl/>
          </w:rPr>
          <w:t xml:space="preserve"> </w:t>
        </w:r>
      </w:ins>
      <w:ins w:id="297" w:author="שרה ספרין" w:date="2018-06-18T16:41:00Z">
        <w:r w:rsidR="00373995">
          <w:rPr>
            <w:rFonts w:ascii="Segoe UI Semilight" w:hAnsi="Segoe UI Semilight" w:cs="Segoe UI Semilight" w:hint="cs"/>
            <w:color w:val="000000" w:themeColor="text1"/>
            <w:sz w:val="26"/>
            <w:szCs w:val="24"/>
            <w:rtl/>
          </w:rPr>
          <w:t xml:space="preserve">כמו מס' הצמתים באופן כללי, </w:t>
        </w:r>
      </w:ins>
      <w:ins w:id="298" w:author="שרה ספרין" w:date="2018-06-18T16:42:00Z">
        <w:r w:rsidR="00187A02">
          <w:rPr>
            <w:rFonts w:ascii="Segoe UI Semilight" w:hAnsi="Segoe UI Semilight" w:cs="Segoe UI Semilight" w:hint="cs"/>
            <w:color w:val="000000" w:themeColor="text1"/>
            <w:sz w:val="26"/>
            <w:szCs w:val="24"/>
            <w:rtl/>
          </w:rPr>
          <w:t xml:space="preserve">גודל השכונה - </w:t>
        </w:r>
      </w:ins>
      <w:ins w:id="299" w:author="שרה ספרין" w:date="2018-06-18T16:41:00Z">
        <w:r w:rsidR="00373995">
          <w:rPr>
            <w:rFonts w:ascii="Segoe UI Semilight" w:hAnsi="Segoe UI Semilight" w:cs="Segoe UI Semilight" w:hint="cs"/>
            <w:color w:val="000000" w:themeColor="text1"/>
            <w:sz w:val="26"/>
            <w:szCs w:val="24"/>
            <w:rtl/>
          </w:rPr>
          <w:t>מס' הצמתים ברשת (</w:t>
        </w:r>
      </w:ins>
      <w:ins w:id="300" w:author="שרה ספרין" w:date="2018-06-18T16:42:00Z">
        <w:r w:rsidR="00187A02">
          <w:rPr>
            <w:rFonts w:ascii="Segoe UI Semilight" w:hAnsi="Segoe UI Semilight" w:cs="Segoe UI Semilight" w:hint="cs"/>
            <w:color w:val="000000" w:themeColor="text1"/>
            <w:sz w:val="26"/>
            <w:szCs w:val="24"/>
            <w:rtl/>
          </w:rPr>
          <w:t>בטווח הקליטה אחד של השני), גודל ה</w:t>
        </w:r>
      </w:ins>
      <w:ins w:id="301" w:author="שרה ספרין" w:date="2018-06-18T16:43:00Z">
        <w:r w:rsidR="00187A02">
          <w:rPr>
            <w:rFonts w:ascii="Segoe UI Semilight" w:hAnsi="Segoe UI Semilight" w:cs="Segoe UI Semilight" w:hint="cs"/>
            <w:color w:val="000000" w:themeColor="text1"/>
            <w:sz w:val="26"/>
            <w:szCs w:val="24"/>
            <w:rtl/>
          </w:rPr>
          <w:t>זיכרון הפיזי, גודל כל מפתח,</w:t>
        </w:r>
      </w:ins>
      <w:ins w:id="302" w:author="שרה ספרין" w:date="2018-06-18T16:44:00Z">
        <w:r w:rsidR="00187A02">
          <w:rPr>
            <w:rFonts w:ascii="Segoe UI Semilight" w:hAnsi="Segoe UI Semilight" w:cs="Segoe UI Semilight" w:hint="cs"/>
            <w:color w:val="000000" w:themeColor="text1"/>
            <w:sz w:val="26"/>
            <w:szCs w:val="24"/>
            <w:rtl/>
          </w:rPr>
          <w:t xml:space="preserve"> מס' המפתחות שיחולקו לכל צומת, וכמובן</w:t>
        </w:r>
      </w:ins>
      <w:ins w:id="303" w:author="שרה ספרין" w:date="2018-06-18T16:43:00Z">
        <w:r w:rsidR="00187A02">
          <w:rPr>
            <w:rFonts w:ascii="Segoe UI Semilight" w:hAnsi="Segoe UI Semilight" w:cs="Segoe UI Semilight" w:hint="cs"/>
            <w:color w:val="000000" w:themeColor="text1"/>
            <w:sz w:val="26"/>
            <w:szCs w:val="24"/>
            <w:rtl/>
          </w:rPr>
          <w:t xml:space="preserve"> ההסתברות הרצויה עבור מפתח משותף בין כל שני צמתים ברשת</w:t>
        </w:r>
      </w:ins>
      <w:ins w:id="304" w:author="שרה ספרין" w:date="2018-06-18T16:44:00Z">
        <w:r w:rsidR="00187A02">
          <w:rPr>
            <w:rFonts w:ascii="Segoe UI Semilight" w:hAnsi="Segoe UI Semilight" w:cs="Segoe UI Semilight" w:hint="cs"/>
            <w:color w:val="000000" w:themeColor="text1"/>
            <w:sz w:val="26"/>
            <w:szCs w:val="24"/>
            <w:rtl/>
          </w:rPr>
          <w:t>...</w:t>
        </w:r>
      </w:ins>
    </w:p>
    <w:p w:rsidR="00D2703A" w:rsidRDefault="00D2703A" w:rsidP="00A5715A">
      <w:pPr>
        <w:spacing w:before="120" w:after="200"/>
        <w:jc w:val="both"/>
        <w:rPr>
          <w:ins w:id="305" w:author="שרה ספרין" w:date="2018-06-18T16:57:00Z"/>
          <w:rFonts w:ascii="Segoe UI Semilight" w:hAnsi="Segoe UI Semilight" w:cs="Segoe UI Semilight"/>
          <w:color w:val="000000" w:themeColor="text1"/>
          <w:sz w:val="26"/>
          <w:szCs w:val="24"/>
          <w:rtl/>
        </w:rPr>
      </w:pPr>
    </w:p>
    <w:p w:rsidR="00187A02" w:rsidRDefault="00187A02" w:rsidP="00A5715A">
      <w:pPr>
        <w:spacing w:before="120" w:after="200"/>
        <w:jc w:val="both"/>
        <w:rPr>
          <w:ins w:id="306" w:author="שרה ספרין" w:date="2018-06-18T16:41:00Z"/>
          <w:rFonts w:ascii="Segoe UI Semilight" w:hAnsi="Segoe UI Semilight" w:cs="Segoe UI Semilight"/>
          <w:color w:val="000000" w:themeColor="text1"/>
          <w:sz w:val="26"/>
          <w:szCs w:val="24"/>
          <w:rtl/>
        </w:rPr>
      </w:pPr>
      <w:ins w:id="307" w:author="שרה ספרין" w:date="2018-06-18T16:47:00Z">
        <w:r>
          <w:rPr>
            <w:rFonts w:ascii="Segoe UI Semilight" w:hAnsi="Segoe UI Semilight" w:cs="Segoe UI Semilight" w:hint="cs"/>
            <w:color w:val="000000" w:themeColor="text1"/>
            <w:sz w:val="26"/>
            <w:szCs w:val="24"/>
            <w:rtl/>
          </w:rPr>
          <w:t xml:space="preserve">פתירת </w:t>
        </w:r>
      </w:ins>
      <w:ins w:id="308" w:author="שרה ספרין" w:date="2018-06-18T16:56:00Z">
        <w:r w:rsidR="00D2703A">
          <w:rPr>
            <w:rFonts w:ascii="Segoe UI Semilight" w:hAnsi="Segoe UI Semilight" w:cs="Segoe UI Semilight" w:hint="cs"/>
            <w:color w:val="000000" w:themeColor="text1"/>
            <w:sz w:val="26"/>
            <w:szCs w:val="24"/>
            <w:rtl/>
          </w:rPr>
          <w:t>הנוסחה</w:t>
        </w:r>
      </w:ins>
      <w:ins w:id="309" w:author="שרה ספרין" w:date="2018-06-18T16:47:00Z">
        <w:r>
          <w:rPr>
            <w:rFonts w:ascii="Segoe UI Semilight" w:hAnsi="Segoe UI Semilight" w:cs="Segoe UI Semilight" w:hint="cs"/>
            <w:color w:val="000000" w:themeColor="text1"/>
            <w:sz w:val="26"/>
            <w:szCs w:val="24"/>
            <w:rtl/>
          </w:rPr>
          <w:t xml:space="preserve"> המתמטית</w:t>
        </w:r>
      </w:ins>
      <w:ins w:id="310" w:author="שרה ספרין" w:date="2018-06-18T16:56:00Z">
        <w:r w:rsidR="00D2703A">
          <w:rPr>
            <w:rFonts w:ascii="Segoe UI Semilight" w:hAnsi="Segoe UI Semilight" w:cs="Segoe UI Semilight" w:hint="cs"/>
            <w:color w:val="000000" w:themeColor="text1"/>
            <w:sz w:val="26"/>
            <w:szCs w:val="24"/>
            <w:rtl/>
          </w:rPr>
          <w:t xml:space="preserve"> </w:t>
        </w:r>
      </w:ins>
      <w:ins w:id="311" w:author="שרה ספרין" w:date="2018-06-18T16:47:00Z">
        <w:r>
          <w:rPr>
            <w:rFonts w:ascii="Segoe UI Semilight" w:hAnsi="Segoe UI Semilight" w:cs="Segoe UI Semilight" w:hint="cs"/>
            <w:color w:val="000000" w:themeColor="text1"/>
            <w:sz w:val="26"/>
            <w:szCs w:val="24"/>
            <w:rtl/>
          </w:rPr>
          <w:t xml:space="preserve">הזו </w:t>
        </w:r>
      </w:ins>
      <w:ins w:id="312" w:author="שרה ספרין" w:date="2018-06-18T16:56:00Z">
        <w:r w:rsidR="00D2703A">
          <w:rPr>
            <w:rFonts w:ascii="Segoe UI Semilight" w:hAnsi="Segoe UI Semilight" w:cs="Segoe UI Semilight" w:hint="cs"/>
            <w:color w:val="000000" w:themeColor="text1"/>
            <w:sz w:val="26"/>
            <w:szCs w:val="24"/>
            <w:rtl/>
          </w:rPr>
          <w:t>נחשבת ל</w:t>
        </w:r>
      </w:ins>
      <w:ins w:id="313" w:author="שרה ספרין" w:date="2018-06-18T16:47:00Z">
        <w:r>
          <w:rPr>
            <w:rFonts w:ascii="Segoe UI Semilight" w:hAnsi="Segoe UI Semilight" w:cs="Segoe UI Semilight" w:hint="cs"/>
            <w:color w:val="000000" w:themeColor="text1"/>
            <w:sz w:val="26"/>
            <w:szCs w:val="24"/>
            <w:rtl/>
          </w:rPr>
          <w:t xml:space="preserve">בעיית </w:t>
        </w:r>
        <w:r>
          <w:rPr>
            <w:rFonts w:ascii="Segoe UI Semilight" w:hAnsi="Segoe UI Semilight" w:cs="Segoe UI Semilight" w:hint="cs"/>
            <w:color w:val="000000" w:themeColor="text1"/>
            <w:sz w:val="26"/>
            <w:szCs w:val="24"/>
          </w:rPr>
          <w:t>NP</w:t>
        </w:r>
        <w:r>
          <w:rPr>
            <w:rFonts w:ascii="Segoe UI Semilight" w:hAnsi="Segoe UI Semilight" w:cs="Segoe UI Semilight" w:hint="cs"/>
            <w:color w:val="000000" w:themeColor="text1"/>
            <w:sz w:val="26"/>
            <w:szCs w:val="24"/>
            <w:rtl/>
          </w:rPr>
          <w:t xml:space="preserve"> קשה. </w:t>
        </w:r>
      </w:ins>
      <w:ins w:id="314" w:author="שרה ספרין" w:date="2018-06-18T16:58:00Z">
        <w:r w:rsidR="00D2703A">
          <w:rPr>
            <w:rFonts w:ascii="Segoe UI Semilight" w:hAnsi="Segoe UI Semilight" w:cs="Segoe UI Semilight" w:hint="cs"/>
            <w:color w:val="000000" w:themeColor="text1"/>
            <w:sz w:val="26"/>
            <w:szCs w:val="24"/>
            <w:rtl/>
          </w:rPr>
          <w:t>כיוון ש</w:t>
        </w:r>
      </w:ins>
      <w:ins w:id="315" w:author="שרה ספרין" w:date="2018-06-18T16:47:00Z">
        <w:r>
          <w:rPr>
            <w:rFonts w:ascii="Segoe UI Semilight" w:hAnsi="Segoe UI Semilight" w:cs="Segoe UI Semilight" w:hint="cs"/>
            <w:color w:val="000000" w:themeColor="text1"/>
            <w:sz w:val="26"/>
            <w:szCs w:val="24"/>
            <w:rtl/>
          </w:rPr>
          <w:t>אין</w:t>
        </w:r>
      </w:ins>
      <w:ins w:id="316" w:author="שרה ספרין" w:date="2018-06-18T16:56:00Z">
        <w:r w:rsidR="00D2703A">
          <w:rPr>
            <w:rFonts w:ascii="Segoe UI Semilight" w:hAnsi="Segoe UI Semilight" w:cs="Segoe UI Semilight" w:hint="cs"/>
            <w:color w:val="000000" w:themeColor="text1"/>
            <w:sz w:val="26"/>
            <w:szCs w:val="24"/>
            <w:rtl/>
          </w:rPr>
          <w:t xml:space="preserve"> </w:t>
        </w:r>
      </w:ins>
      <w:ins w:id="317" w:author="שרה ספרין" w:date="2018-06-18T16:47:00Z">
        <w:r>
          <w:rPr>
            <w:rFonts w:ascii="Segoe UI Semilight" w:hAnsi="Segoe UI Semilight" w:cs="Segoe UI Semilight" w:hint="cs"/>
            <w:color w:val="000000" w:themeColor="text1"/>
            <w:sz w:val="26"/>
            <w:szCs w:val="24"/>
            <w:rtl/>
          </w:rPr>
          <w:t>אפ</w:t>
        </w:r>
      </w:ins>
      <w:ins w:id="318" w:author="שרה ספרין" w:date="2018-06-18T16:48:00Z">
        <w:r>
          <w:rPr>
            <w:rFonts w:ascii="Segoe UI Semilight" w:hAnsi="Segoe UI Semilight" w:cs="Segoe UI Semilight" w:hint="cs"/>
            <w:color w:val="000000" w:themeColor="text1"/>
            <w:sz w:val="26"/>
            <w:szCs w:val="24"/>
            <w:rtl/>
          </w:rPr>
          <w:t>שרות לבודד את</w:t>
        </w:r>
      </w:ins>
      <w:ins w:id="319" w:author="שרה ספרין" w:date="2018-06-18T17:02:00Z">
        <w:r w:rsidR="00906410">
          <w:rPr>
            <w:rFonts w:ascii="Segoe UI Semilight" w:hAnsi="Segoe UI Semilight" w:cs="Segoe UI Semilight" w:hint="cs"/>
            <w:color w:val="000000" w:themeColor="text1"/>
            <w:sz w:val="26"/>
            <w:szCs w:val="24"/>
            <w:rtl/>
          </w:rPr>
          <w:t xml:space="preserve"> </w:t>
        </w:r>
      </w:ins>
      <w:ins w:id="320" w:author="שרה ספרין" w:date="2018-06-18T16:58:00Z">
        <w:r w:rsidR="00D2703A">
          <w:rPr>
            <w:rFonts w:ascii="Segoe UI Semilight" w:hAnsi="Segoe UI Semilight" w:cs="Segoe UI Semilight" w:hint="cs"/>
            <w:color w:val="000000" w:themeColor="text1"/>
            <w:sz w:val="26"/>
            <w:szCs w:val="24"/>
          </w:rPr>
          <w:t>P</w:t>
        </w:r>
        <w:r w:rsidR="00D2703A">
          <w:rPr>
            <w:rFonts w:ascii="Segoe UI Semilight" w:hAnsi="Segoe UI Semilight" w:cs="Segoe UI Semilight" w:hint="cs"/>
            <w:color w:val="000000" w:themeColor="text1"/>
            <w:sz w:val="26"/>
            <w:szCs w:val="24"/>
            <w:rtl/>
          </w:rPr>
          <w:t xml:space="preserve"> (גודל הבריכה</w:t>
        </w:r>
      </w:ins>
      <w:ins w:id="321" w:author="שרה ספרין" w:date="2018-06-18T17:02:00Z">
        <w:r w:rsidR="00906410">
          <w:rPr>
            <w:rFonts w:ascii="Segoe UI Semilight" w:hAnsi="Segoe UI Semilight" w:cs="Segoe UI Semilight" w:hint="cs"/>
            <w:color w:val="000000" w:themeColor="text1"/>
            <w:sz w:val="26"/>
            <w:szCs w:val="24"/>
            <w:rtl/>
          </w:rPr>
          <w:t>),</w:t>
        </w:r>
      </w:ins>
      <w:ins w:id="322" w:author="שרה ספרין" w:date="2018-06-18T16:59:00Z">
        <w:r w:rsidR="00D2703A">
          <w:rPr>
            <w:rFonts w:ascii="Segoe UI Semilight" w:hAnsi="Segoe UI Semilight" w:cs="Segoe UI Semilight" w:hint="cs"/>
            <w:color w:val="000000" w:themeColor="text1"/>
            <w:sz w:val="26"/>
            <w:szCs w:val="24"/>
            <w:rtl/>
          </w:rPr>
          <w:t xml:space="preserve"> </w:t>
        </w:r>
      </w:ins>
      <w:ins w:id="323" w:author="שרה ספרין" w:date="2018-06-18T16:58:00Z">
        <w:r w:rsidR="00D2703A">
          <w:rPr>
            <w:rFonts w:ascii="Segoe UI Semilight" w:hAnsi="Segoe UI Semilight" w:cs="Segoe UI Semilight" w:hint="cs"/>
            <w:color w:val="000000" w:themeColor="text1"/>
            <w:sz w:val="26"/>
            <w:szCs w:val="24"/>
            <w:rtl/>
          </w:rPr>
          <w:t>אלא יש לבצע קירוב לפתרון</w:t>
        </w:r>
      </w:ins>
      <w:ins w:id="324" w:author="שרה ספרין" w:date="2018-06-18T16:59:00Z">
        <w:r w:rsidR="00D2703A">
          <w:rPr>
            <w:rFonts w:ascii="Segoe UI Semilight" w:hAnsi="Segoe UI Semilight" w:cs="Segoe UI Semilight" w:hint="cs"/>
            <w:color w:val="000000" w:themeColor="text1"/>
            <w:sz w:val="26"/>
            <w:szCs w:val="24"/>
            <w:rtl/>
          </w:rPr>
          <w:t xml:space="preserve"> </w:t>
        </w:r>
      </w:ins>
      <w:ins w:id="325" w:author="שרה ספרין" w:date="2018-06-18T16:58:00Z">
        <w:r w:rsidR="00D2703A">
          <w:rPr>
            <w:rFonts w:ascii="Segoe UI Semilight" w:hAnsi="Segoe UI Semilight" w:cs="Segoe UI Semilight" w:hint="cs"/>
            <w:color w:val="000000" w:themeColor="text1"/>
            <w:sz w:val="26"/>
            <w:szCs w:val="24"/>
            <w:rtl/>
          </w:rPr>
          <w:t xml:space="preserve">ע"י </w:t>
        </w:r>
      </w:ins>
      <w:ins w:id="326" w:author="שרה ספרין" w:date="2018-06-18T16:59:00Z">
        <w:r w:rsidR="00D2703A">
          <w:rPr>
            <w:rFonts w:ascii="Segoe UI Semilight" w:hAnsi="Segoe UI Semilight" w:cs="Segoe UI Semilight" w:hint="cs"/>
            <w:color w:val="000000" w:themeColor="text1"/>
            <w:sz w:val="26"/>
            <w:szCs w:val="24"/>
            <w:rtl/>
          </w:rPr>
          <w:t xml:space="preserve">מספר רב של </w:t>
        </w:r>
      </w:ins>
      <w:ins w:id="327" w:author="שרה ספרין" w:date="2018-06-18T16:58:00Z">
        <w:r w:rsidR="00D2703A">
          <w:rPr>
            <w:rFonts w:ascii="Segoe UI Semilight" w:hAnsi="Segoe UI Semilight" w:cs="Segoe UI Semilight" w:hint="cs"/>
            <w:color w:val="000000" w:themeColor="text1"/>
            <w:sz w:val="26"/>
            <w:szCs w:val="24"/>
            <w:rtl/>
          </w:rPr>
          <w:t>איטר</w:t>
        </w:r>
      </w:ins>
      <w:ins w:id="328" w:author="שרה ספרין" w:date="2018-06-18T16:59:00Z">
        <w:r w:rsidR="00D2703A">
          <w:rPr>
            <w:rFonts w:ascii="Segoe UI Semilight" w:hAnsi="Segoe UI Semilight" w:cs="Segoe UI Semilight" w:hint="cs"/>
            <w:color w:val="000000" w:themeColor="text1"/>
            <w:sz w:val="26"/>
            <w:szCs w:val="24"/>
            <w:rtl/>
          </w:rPr>
          <w:t xml:space="preserve">ציות, על מספר התחלתי </w:t>
        </w:r>
        <w:r w:rsidR="00D2703A">
          <w:rPr>
            <w:rFonts w:ascii="Segoe UI Semilight" w:hAnsi="Segoe UI Semilight" w:cs="Segoe UI Semilight"/>
            <w:color w:val="000000" w:themeColor="text1"/>
            <w:sz w:val="26"/>
            <w:szCs w:val="24"/>
          </w:rPr>
          <w:t>x0</w:t>
        </w:r>
      </w:ins>
      <w:ins w:id="329" w:author="שרה ספרין" w:date="2018-06-18T17:01:00Z">
        <w:r w:rsidR="00D2703A">
          <w:rPr>
            <w:rFonts w:ascii="Segoe UI Semilight" w:hAnsi="Segoe UI Semilight" w:cs="Segoe UI Semilight" w:hint="cs"/>
            <w:color w:val="000000" w:themeColor="text1"/>
            <w:sz w:val="26"/>
            <w:szCs w:val="24"/>
            <w:rtl/>
          </w:rPr>
          <w:t>, אותו עלינו להגדיר.</w:t>
        </w:r>
      </w:ins>
    </w:p>
    <w:p w:rsidR="008F691E" w:rsidRDefault="00B45077" w:rsidP="00187A02">
      <w:pPr>
        <w:spacing w:before="120" w:after="200"/>
        <w:jc w:val="both"/>
        <w:rPr>
          <w:ins w:id="330" w:author="שרה ספרין" w:date="2018-06-18T17:02:00Z"/>
          <w:rFonts w:ascii="Segoe UI Semilight" w:hAnsi="Segoe UI Semilight" w:cs="Segoe UI Semilight"/>
          <w:color w:val="000000" w:themeColor="text1"/>
          <w:sz w:val="26"/>
          <w:szCs w:val="24"/>
          <w:rtl/>
        </w:rPr>
      </w:pPr>
      <w:del w:id="331" w:author="שרה ספרין" w:date="2018-06-18T17:00:00Z">
        <w:r w:rsidDel="00D2703A">
          <w:rPr>
            <w:rFonts w:ascii="Segoe UI Semilight" w:hAnsi="Segoe UI Semilight" w:cs="Segoe UI Semilight" w:hint="cs"/>
            <w:color w:val="000000" w:themeColor="text1"/>
            <w:sz w:val="26"/>
            <w:szCs w:val="24"/>
            <w:rtl/>
          </w:rPr>
          <w:delText>על מנת</w:delText>
        </w:r>
      </w:del>
      <w:ins w:id="332" w:author="שרה ספרין" w:date="2018-06-18T17:00:00Z">
        <w:r w:rsidR="00D2703A">
          <w:rPr>
            <w:rFonts w:ascii="Segoe UI Semilight" w:hAnsi="Segoe UI Semilight" w:cs="Segoe UI Semilight" w:hint="cs"/>
            <w:color w:val="000000" w:themeColor="text1"/>
            <w:sz w:val="26"/>
            <w:szCs w:val="24"/>
            <w:rtl/>
          </w:rPr>
          <w:t>על מנת</w:t>
        </w:r>
      </w:ins>
      <w:r>
        <w:rPr>
          <w:rFonts w:ascii="Segoe UI Semilight" w:hAnsi="Segoe UI Semilight" w:cs="Segoe UI Semilight" w:hint="cs"/>
          <w:color w:val="000000" w:themeColor="text1"/>
          <w:sz w:val="26"/>
          <w:szCs w:val="24"/>
          <w:rtl/>
        </w:rPr>
        <w:t xml:space="preserve"> לפצח את הבעיה</w:t>
      </w:r>
      <w:r w:rsidR="00B87BEC">
        <w:rPr>
          <w:rFonts w:ascii="Segoe UI Semilight" w:hAnsi="Segoe UI Semilight" w:cs="Segoe UI Semilight" w:hint="cs"/>
          <w:color w:val="000000" w:themeColor="text1"/>
          <w:sz w:val="26"/>
          <w:szCs w:val="24"/>
          <w:rtl/>
        </w:rPr>
        <w:t xml:space="preserve"> </w:t>
      </w:r>
      <w:ins w:id="333" w:author="שרה ספרין" w:date="2018-06-18T16:44:00Z">
        <w:r w:rsidR="00187A02">
          <w:rPr>
            <w:rFonts w:ascii="Segoe UI Semilight" w:hAnsi="Segoe UI Semilight" w:cs="Segoe UI Semilight" w:hint="cs"/>
            <w:color w:val="000000" w:themeColor="text1"/>
            <w:sz w:val="26"/>
            <w:szCs w:val="24"/>
            <w:rtl/>
          </w:rPr>
          <w:t>נעזר</w:t>
        </w:r>
      </w:ins>
      <w:ins w:id="334" w:author="שרה ספרין" w:date="2018-06-18T16:45:00Z">
        <w:r w:rsidR="00187A02">
          <w:rPr>
            <w:rFonts w:ascii="Segoe UI Semilight" w:hAnsi="Segoe UI Semilight" w:cs="Segoe UI Semilight" w:hint="cs"/>
            <w:color w:val="000000" w:themeColor="text1"/>
            <w:sz w:val="26"/>
            <w:szCs w:val="24"/>
            <w:rtl/>
          </w:rPr>
          <w:t>נו במתמטיקאי שעזר לנו להעביר את הנוסחאות למטלאב,</w:t>
        </w:r>
      </w:ins>
      <w:ins w:id="335" w:author="שרה ספרין" w:date="2018-06-18T16:46:00Z">
        <w:r w:rsidR="00187A02">
          <w:rPr>
            <w:rFonts w:ascii="Segoe UI Semilight" w:hAnsi="Segoe UI Semilight" w:cs="Segoe UI Semilight" w:hint="cs"/>
            <w:color w:val="000000" w:themeColor="text1"/>
            <w:sz w:val="26"/>
            <w:szCs w:val="24"/>
            <w:rtl/>
          </w:rPr>
          <w:t xml:space="preserve"> </w:t>
        </w:r>
      </w:ins>
      <w:ins w:id="336" w:author="שרה ספרין" w:date="2018-06-18T16:45:00Z">
        <w:r w:rsidR="00187A02">
          <w:rPr>
            <w:rFonts w:ascii="Segoe UI Semilight" w:hAnsi="Segoe UI Semilight" w:cs="Segoe UI Semilight" w:hint="cs"/>
            <w:color w:val="000000" w:themeColor="text1"/>
            <w:sz w:val="26"/>
            <w:szCs w:val="24"/>
            <w:rtl/>
          </w:rPr>
          <w:t>לאחר קבלת הת</w:t>
        </w:r>
      </w:ins>
      <w:ins w:id="337" w:author="שרה ספרין" w:date="2018-06-18T16:46:00Z">
        <w:r w:rsidR="00187A02">
          <w:rPr>
            <w:rFonts w:ascii="Segoe UI Semilight" w:hAnsi="Segoe UI Semilight" w:cs="Segoe UI Semilight" w:hint="cs"/>
            <w:color w:val="000000" w:themeColor="text1"/>
            <w:sz w:val="26"/>
            <w:szCs w:val="24"/>
            <w:rtl/>
          </w:rPr>
          <w:t>ו</w:t>
        </w:r>
      </w:ins>
      <w:ins w:id="338" w:author="שרה ספרין" w:date="2018-06-18T16:45:00Z">
        <w:r w:rsidR="00187A02">
          <w:rPr>
            <w:rFonts w:ascii="Segoe UI Semilight" w:hAnsi="Segoe UI Semilight" w:cs="Segoe UI Semilight" w:hint="cs"/>
            <w:color w:val="000000" w:themeColor="text1"/>
            <w:sz w:val="26"/>
            <w:szCs w:val="24"/>
            <w:rtl/>
          </w:rPr>
          <w:t xml:space="preserve">צאות </w:t>
        </w:r>
      </w:ins>
      <w:ins w:id="339" w:author="שרה ספרין" w:date="2018-06-18T17:01:00Z">
        <w:r w:rsidR="00D2703A">
          <w:rPr>
            <w:rFonts w:ascii="Segoe UI Semilight" w:hAnsi="Segoe UI Semilight" w:cs="Segoe UI Semilight" w:hint="cs"/>
            <w:color w:val="000000" w:themeColor="text1"/>
            <w:sz w:val="26"/>
            <w:szCs w:val="24"/>
            <w:rtl/>
          </w:rPr>
          <w:t xml:space="preserve">עבור </w:t>
        </w:r>
        <w:r w:rsidR="00D2703A">
          <w:rPr>
            <w:rFonts w:ascii="Segoe UI Semilight" w:hAnsi="Segoe UI Semilight" w:cs="Segoe UI Semilight"/>
            <w:color w:val="000000" w:themeColor="text1"/>
            <w:sz w:val="26"/>
            <w:szCs w:val="24"/>
          </w:rPr>
          <w:t>x0</w:t>
        </w:r>
        <w:r w:rsidR="00D2703A">
          <w:rPr>
            <w:rFonts w:ascii="Segoe UI Semilight" w:hAnsi="Segoe UI Semilight" w:cs="Segoe UI Semilight" w:hint="cs"/>
            <w:color w:val="000000" w:themeColor="text1"/>
            <w:sz w:val="26"/>
            <w:szCs w:val="24"/>
            <w:rtl/>
          </w:rPr>
          <w:t xml:space="preserve"> </w:t>
        </w:r>
      </w:ins>
      <w:ins w:id="340" w:author="שרה ספרין" w:date="2018-06-18T16:45:00Z">
        <w:r w:rsidR="00187A02">
          <w:rPr>
            <w:rFonts w:ascii="Segoe UI Semilight" w:hAnsi="Segoe UI Semilight" w:cs="Segoe UI Semilight" w:hint="cs"/>
            <w:color w:val="000000" w:themeColor="text1"/>
            <w:sz w:val="26"/>
            <w:szCs w:val="24"/>
            <w:rtl/>
          </w:rPr>
          <w:t>העברנו את הקו</w:t>
        </w:r>
      </w:ins>
      <w:ins w:id="341" w:author="שרה ספרין" w:date="2018-06-18T16:46:00Z">
        <w:r w:rsidR="00187A02">
          <w:rPr>
            <w:rFonts w:ascii="Segoe UI Semilight" w:hAnsi="Segoe UI Semilight" w:cs="Segoe UI Semilight" w:hint="cs"/>
            <w:color w:val="000000" w:themeColor="text1"/>
            <w:sz w:val="26"/>
            <w:szCs w:val="24"/>
            <w:rtl/>
          </w:rPr>
          <w:t xml:space="preserve">ד לפייתון. </w:t>
        </w:r>
      </w:ins>
      <w:del w:id="342" w:author="שרה ספרין" w:date="2018-06-18T16:46:00Z">
        <w:r w:rsidR="00B87BEC" w:rsidDel="00187A02">
          <w:rPr>
            <w:rFonts w:ascii="Segoe UI Semilight" w:hAnsi="Segoe UI Semilight" w:cs="Segoe UI Semilight" w:hint="cs"/>
            <w:color w:val="000000" w:themeColor="text1"/>
            <w:sz w:val="26"/>
            <w:szCs w:val="24"/>
            <w:rtl/>
          </w:rPr>
          <w:delText>השתמשנו</w:delText>
        </w:r>
      </w:del>
      <w:del w:id="343" w:author="שרה ספרין" w:date="2018-06-18T17:00:00Z">
        <w:r w:rsidR="00B87BEC" w:rsidDel="00D2703A">
          <w:rPr>
            <w:rFonts w:ascii="Segoe UI Semilight" w:hAnsi="Segoe UI Semilight" w:cs="Segoe UI Semilight" w:hint="cs"/>
            <w:color w:val="000000" w:themeColor="text1"/>
            <w:sz w:val="26"/>
            <w:szCs w:val="24"/>
            <w:rtl/>
          </w:rPr>
          <w:delText xml:space="preserve"> בספריות </w:delText>
        </w:r>
        <w:r w:rsidR="00B87BEC" w:rsidDel="00D2703A">
          <w:rPr>
            <w:rFonts w:ascii="Segoe UI Semilight" w:hAnsi="Segoe UI Semilight" w:cs="Segoe UI Semilight"/>
            <w:color w:val="000000" w:themeColor="text1"/>
            <w:sz w:val="26"/>
            <w:szCs w:val="24"/>
          </w:rPr>
          <w:delText>scipy, numpy</w:delText>
        </w:r>
        <w:r w:rsidR="00A5715A" w:rsidDel="00D2703A">
          <w:rPr>
            <w:rFonts w:ascii="Segoe UI Semilight" w:hAnsi="Segoe UI Semilight" w:cs="Segoe UI Semilight" w:hint="cs"/>
            <w:color w:val="000000" w:themeColor="text1"/>
            <w:sz w:val="26"/>
            <w:szCs w:val="24"/>
            <w:rtl/>
          </w:rPr>
          <w:delText xml:space="preserve">. </w:delText>
        </w:r>
      </w:del>
      <w:del w:id="344" w:author="שרה ספרין" w:date="2018-06-18T16:46:00Z">
        <w:r w:rsidR="00A5715A" w:rsidDel="00187A02">
          <w:rPr>
            <w:rFonts w:ascii="Segoe UI Semilight" w:hAnsi="Segoe UI Semilight" w:cs="Segoe UI Semilight" w:hint="cs"/>
            <w:color w:val="000000" w:themeColor="text1"/>
            <w:sz w:val="26"/>
            <w:szCs w:val="24"/>
            <w:rtl/>
          </w:rPr>
          <w:delText>פיצוח הנוסחה</w:delText>
        </w:r>
        <w:r w:rsidR="00B87BEC" w:rsidDel="00187A02">
          <w:rPr>
            <w:rFonts w:ascii="Segoe UI Semilight" w:hAnsi="Segoe UI Semilight" w:cs="Segoe UI Semilight" w:hint="cs"/>
            <w:color w:val="000000" w:themeColor="text1"/>
            <w:sz w:val="26"/>
            <w:szCs w:val="24"/>
            <w:rtl/>
          </w:rPr>
          <w:delText xml:space="preserve"> היא בעיית </w:delText>
        </w:r>
        <w:r w:rsidR="00B87BEC" w:rsidDel="00187A02">
          <w:rPr>
            <w:rFonts w:ascii="Segoe UI Semilight" w:hAnsi="Segoe UI Semilight" w:cs="Segoe UI Semilight"/>
            <w:color w:val="000000" w:themeColor="text1"/>
            <w:sz w:val="26"/>
            <w:szCs w:val="24"/>
          </w:rPr>
          <w:delText xml:space="preserve"> np </w:delText>
        </w:r>
        <w:r w:rsidR="00B87BEC" w:rsidDel="00187A02">
          <w:rPr>
            <w:rFonts w:ascii="Segoe UI Semilight" w:hAnsi="Segoe UI Semilight" w:cs="Segoe UI Semilight" w:hint="cs"/>
            <w:color w:val="000000" w:themeColor="text1"/>
            <w:sz w:val="26"/>
            <w:szCs w:val="24"/>
            <w:rtl/>
          </w:rPr>
          <w:delText>קשה</w:delText>
        </w:r>
      </w:del>
    </w:p>
    <w:p w:rsidR="00D2703A" w:rsidRDefault="00906410" w:rsidP="000B023A">
      <w:pPr>
        <w:spacing w:before="120" w:after="200"/>
        <w:jc w:val="both"/>
        <w:rPr>
          <w:ins w:id="345" w:author="שרה ספרין" w:date="2018-06-18T16:55:00Z"/>
          <w:rFonts w:ascii="Segoe UI Semilight" w:hAnsi="Segoe UI Semilight" w:cs="Segoe UI Semilight"/>
          <w:color w:val="000000" w:themeColor="text1"/>
          <w:sz w:val="26"/>
          <w:szCs w:val="24"/>
          <w:rtl/>
        </w:rPr>
        <w:pPrChange w:id="346" w:author="USER" w:date="2018-06-18T18:42:00Z">
          <w:pPr>
            <w:spacing w:before="120" w:after="200"/>
            <w:jc w:val="both"/>
          </w:pPr>
        </w:pPrChange>
      </w:pPr>
      <w:ins w:id="347" w:author="שרה ספרין" w:date="2018-06-18T17:06:00Z">
        <w:r>
          <w:rPr>
            <w:rFonts w:ascii="Segoe UI Semilight" w:hAnsi="Segoe UI Semilight" w:cs="Segoe UI Semilight"/>
            <w:noProof/>
            <w:color w:val="000000" w:themeColor="text1"/>
            <w:sz w:val="26"/>
            <w:szCs w:val="24"/>
            <w:rtl/>
          </w:rPr>
          <w:lastRenderedPageBreak/>
          <w:drawing>
            <wp:anchor distT="0" distB="0" distL="114300" distR="114300" simplePos="0" relativeHeight="251689472" behindDoc="0" locked="0" layoutInCell="1" allowOverlap="1">
              <wp:simplePos x="0" y="0"/>
              <wp:positionH relativeFrom="column">
                <wp:posOffset>-3810</wp:posOffset>
              </wp:positionH>
              <wp:positionV relativeFrom="paragraph">
                <wp:posOffset>570865</wp:posOffset>
              </wp:positionV>
              <wp:extent cx="4801270" cy="2238687"/>
              <wp:effectExtent l="0" t="0" r="0" b="9525"/>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01.PNG"/>
                      <pic:cNvPicPr/>
                    </pic:nvPicPr>
                    <pic:blipFill>
                      <a:blip r:embed="rId38">
                        <a:extLst>
                          <a:ext uri="{28A0092B-C50C-407E-A947-70E740481C1C}">
                            <a14:useLocalDpi xmlns:a14="http://schemas.microsoft.com/office/drawing/2010/main" val="0"/>
                          </a:ext>
                        </a:extLst>
                      </a:blip>
                      <a:stretch>
                        <a:fillRect/>
                      </a:stretch>
                    </pic:blipFill>
                    <pic:spPr>
                      <a:xfrm>
                        <a:off x="0" y="0"/>
                        <a:ext cx="4801270" cy="2238687"/>
                      </a:xfrm>
                      <a:prstGeom prst="rect">
                        <a:avLst/>
                      </a:prstGeom>
                    </pic:spPr>
                  </pic:pic>
                </a:graphicData>
              </a:graphic>
            </wp:anchor>
          </w:drawing>
        </w:r>
      </w:ins>
      <w:ins w:id="348" w:author="שרה ספרין" w:date="2018-06-18T17:02:00Z">
        <w:r>
          <w:rPr>
            <w:rFonts w:ascii="Segoe UI Semilight" w:hAnsi="Segoe UI Semilight" w:cs="Segoe UI Semilight" w:hint="cs"/>
            <w:color w:val="000000" w:themeColor="text1"/>
            <w:sz w:val="26"/>
            <w:szCs w:val="24"/>
            <w:rtl/>
          </w:rPr>
          <w:t>בפייתו</w:t>
        </w:r>
      </w:ins>
      <w:ins w:id="349" w:author="שרה ספרין" w:date="2018-06-18T17:03:00Z">
        <w:r>
          <w:rPr>
            <w:rFonts w:ascii="Segoe UI Semilight" w:hAnsi="Segoe UI Semilight" w:cs="Segoe UI Semilight" w:hint="cs"/>
            <w:color w:val="000000" w:themeColor="text1"/>
            <w:sz w:val="26"/>
            <w:szCs w:val="24"/>
            <w:rtl/>
          </w:rPr>
          <w:t>ן נעזרנו</w:t>
        </w:r>
      </w:ins>
      <w:ins w:id="350" w:author="שרה ספרין" w:date="2018-06-18T17:05:00Z">
        <w:r>
          <w:rPr>
            <w:rFonts w:ascii="Segoe UI Semilight" w:hAnsi="Segoe UI Semilight" w:cs="Segoe UI Semilight" w:hint="cs"/>
            <w:color w:val="000000" w:themeColor="text1"/>
            <w:sz w:val="26"/>
            <w:szCs w:val="24"/>
            <w:rtl/>
          </w:rPr>
          <w:t xml:space="preserve"> </w:t>
        </w:r>
      </w:ins>
      <w:ins w:id="351" w:author="שרה ספרין" w:date="2018-06-18T17:03:00Z">
        <w:r>
          <w:rPr>
            <w:rFonts w:ascii="Segoe UI Semilight" w:hAnsi="Segoe UI Semilight" w:cs="Segoe UI Semilight" w:hint="cs"/>
            <w:color w:val="000000" w:themeColor="text1"/>
            <w:sz w:val="26"/>
            <w:szCs w:val="24"/>
            <w:rtl/>
          </w:rPr>
          <w:t xml:space="preserve">בספריות </w:t>
        </w:r>
        <w:r>
          <w:rPr>
            <w:rFonts w:ascii="Segoe UI Semilight" w:hAnsi="Segoe UI Semilight" w:cs="Segoe UI Semilight"/>
            <w:color w:val="000000" w:themeColor="text1"/>
            <w:sz w:val="26"/>
            <w:szCs w:val="24"/>
          </w:rPr>
          <w:t>nump</w:t>
        </w:r>
        <w:del w:id="352" w:author="USER" w:date="2018-06-18T18:42:00Z">
          <w:r w:rsidDel="000B023A">
            <w:rPr>
              <w:rFonts w:ascii="Segoe UI Semilight" w:hAnsi="Segoe UI Semilight" w:cs="Segoe UI Semilight"/>
              <w:color w:val="000000" w:themeColor="text1"/>
              <w:sz w:val="26"/>
              <w:szCs w:val="24"/>
            </w:rPr>
            <w:delText>i</w:delText>
          </w:r>
        </w:del>
      </w:ins>
      <w:ins w:id="353" w:author="USER" w:date="2018-06-18T18:42:00Z">
        <w:r w:rsidR="000B023A">
          <w:rPr>
            <w:rFonts w:ascii="Segoe UI Semilight" w:hAnsi="Segoe UI Semilight" w:cs="Segoe UI Semilight"/>
            <w:color w:val="000000" w:themeColor="text1"/>
            <w:sz w:val="26"/>
            <w:szCs w:val="24"/>
          </w:rPr>
          <w:t>y</w:t>
        </w:r>
      </w:ins>
      <w:bookmarkStart w:id="354" w:name="_GoBack"/>
      <w:bookmarkEnd w:id="354"/>
      <w:ins w:id="355" w:author="שרה ספרין" w:date="2018-06-18T17:03:00Z">
        <w:r>
          <w:rPr>
            <w:rFonts w:ascii="Segoe UI Semilight" w:hAnsi="Segoe UI Semilight" w:cs="Segoe UI Semilight"/>
            <w:color w:val="000000" w:themeColor="text1"/>
            <w:sz w:val="26"/>
            <w:szCs w:val="24"/>
          </w:rPr>
          <w:t>, scipy</w:t>
        </w:r>
        <w:r>
          <w:rPr>
            <w:rFonts w:ascii="Segoe UI Semilight" w:hAnsi="Segoe UI Semilight" w:cs="Segoe UI Semilight" w:hint="cs"/>
            <w:color w:val="000000" w:themeColor="text1"/>
            <w:sz w:val="26"/>
            <w:szCs w:val="24"/>
            <w:rtl/>
          </w:rPr>
          <w:t xml:space="preserve"> על מנת לפתור את הבעיה.</w:t>
        </w:r>
      </w:ins>
    </w:p>
    <w:p w:rsidR="00D2703A" w:rsidRDefault="00D2703A" w:rsidP="00187A02">
      <w:pPr>
        <w:spacing w:before="120" w:after="200"/>
        <w:jc w:val="both"/>
        <w:rPr>
          <w:ins w:id="356" w:author="שרה ספרין" w:date="2018-06-18T16:55:00Z"/>
          <w:rFonts w:ascii="Segoe UI Semilight" w:hAnsi="Segoe UI Semilight" w:cs="Segoe UI Semilight"/>
          <w:color w:val="000000" w:themeColor="text1"/>
          <w:sz w:val="26"/>
          <w:szCs w:val="24"/>
          <w:rtl/>
        </w:rPr>
      </w:pPr>
    </w:p>
    <w:p w:rsidR="00D2703A" w:rsidRPr="008F691E" w:rsidDel="000C074C" w:rsidRDefault="00D2703A">
      <w:pPr>
        <w:spacing w:before="120" w:after="200"/>
        <w:jc w:val="both"/>
        <w:rPr>
          <w:del w:id="357" w:author="USER" w:date="2018-06-18T18:40:00Z"/>
          <w:rFonts w:ascii="Segoe UI Semilight" w:hAnsi="Segoe UI Semilight" w:cs="Segoe UI Semilight"/>
          <w:color w:val="000000" w:themeColor="text1"/>
          <w:sz w:val="26"/>
          <w:szCs w:val="24"/>
          <w:rtl/>
        </w:rPr>
        <w:pPrChange w:id="358" w:author="שרה ספרין" w:date="2018-06-18T16:46:00Z">
          <w:pPr>
            <w:spacing w:before="120" w:after="200"/>
            <w:jc w:val="both"/>
          </w:pPr>
        </w:pPrChange>
      </w:pPr>
    </w:p>
    <w:p w:rsidR="00697A1D" w:rsidRDefault="00697A1D">
      <w:pPr>
        <w:pStyle w:val="2"/>
        <w:jc w:val="left"/>
        <w:rPr>
          <w:ins w:id="359" w:author="USER" w:date="2018-06-18T18:37:00Z"/>
          <w:rFonts w:ascii="Segoe UI Semilight" w:eastAsia="Times New Roman" w:hAnsi="Segoe UI Semilight" w:cs="Segoe UI Semilight"/>
          <w:rtl/>
        </w:rPr>
        <w:pPrChange w:id="360" w:author="שרה ספרין" w:date="2018-06-18T16:21:00Z">
          <w:pPr>
            <w:pStyle w:val="3"/>
            <w:jc w:val="both"/>
          </w:pPr>
        </w:pPrChange>
      </w:pPr>
      <w:bookmarkStart w:id="361" w:name="_Toc517102276"/>
      <w:r w:rsidRPr="000E28B3">
        <w:rPr>
          <w:rFonts w:ascii="Segoe UI Semilight" w:eastAsia="Times New Roman" w:hAnsi="Segoe UI Semilight" w:cs="Segoe UI Semilight" w:hint="eastAsia"/>
          <w:sz w:val="24"/>
          <w:szCs w:val="24"/>
          <w:rtl/>
          <w:rPrChange w:id="362" w:author="שרה ספרין" w:date="2018-06-18T16:21:00Z">
            <w:rPr>
              <w:rFonts w:eastAsia="Times New Roman" w:hint="eastAsia"/>
              <w:rtl/>
            </w:rPr>
          </w:rPrChange>
        </w:rPr>
        <w:t>הודעות</w:t>
      </w:r>
      <w:bookmarkEnd w:id="361"/>
    </w:p>
    <w:p w:rsidR="00170CAC" w:rsidRPr="00170CAC" w:rsidRDefault="00170CAC" w:rsidP="00170CAC">
      <w:pPr>
        <w:spacing w:before="120" w:after="200"/>
        <w:jc w:val="both"/>
        <w:rPr>
          <w:ins w:id="363" w:author="USER" w:date="2018-06-18T18:38:00Z"/>
          <w:rFonts w:ascii="Segoe UI Semilight" w:hAnsi="Segoe UI Semilight" w:cs="Segoe UI Semilight"/>
          <w:color w:val="000000" w:themeColor="text1"/>
          <w:sz w:val="24"/>
          <w:szCs w:val="24"/>
          <w:u w:val="single"/>
          <w:rtl/>
          <w:rPrChange w:id="364" w:author="USER" w:date="2018-06-18T18:39:00Z">
            <w:rPr>
              <w:ins w:id="365" w:author="USER" w:date="2018-06-18T18:38:00Z"/>
              <w:u w:val="single"/>
              <w:rtl/>
            </w:rPr>
          </w:rPrChange>
        </w:rPr>
        <w:pPrChange w:id="366" w:author="USER" w:date="2018-06-18T18:38:00Z">
          <w:pPr/>
        </w:pPrChange>
      </w:pPr>
      <w:ins w:id="367" w:author="USER" w:date="2018-06-18T18:38:00Z">
        <w:r w:rsidRPr="00170CAC">
          <w:rPr>
            <w:rFonts w:ascii="Segoe UI Semilight" w:hAnsi="Segoe UI Semilight" w:cs="Segoe UI Semilight" w:hint="cs"/>
            <w:color w:val="000000" w:themeColor="text1"/>
            <w:sz w:val="24"/>
            <w:szCs w:val="24"/>
            <w:u w:val="single"/>
            <w:rtl/>
            <w:rPrChange w:id="368" w:author="USER" w:date="2018-06-18T18:39:00Z">
              <w:rPr>
                <w:rFonts w:hint="cs"/>
                <w:u w:val="single"/>
                <w:rtl/>
              </w:rPr>
            </w:rPrChange>
          </w:rPr>
          <w:t>מבנה:</w:t>
        </w:r>
      </w:ins>
    </w:p>
    <w:p w:rsidR="00170CAC" w:rsidRPr="00170CAC" w:rsidRDefault="00170CAC" w:rsidP="00170CAC">
      <w:pPr>
        <w:spacing w:before="120" w:after="200"/>
        <w:jc w:val="both"/>
        <w:rPr>
          <w:ins w:id="369" w:author="USER" w:date="2018-06-18T18:38:00Z"/>
          <w:rFonts w:ascii="Segoe UI Semilight" w:hAnsi="Segoe UI Semilight" w:cs="Segoe UI Semilight"/>
          <w:color w:val="000000" w:themeColor="text1"/>
          <w:sz w:val="24"/>
          <w:szCs w:val="24"/>
          <w:rtl/>
          <w:rPrChange w:id="370" w:author="USER" w:date="2018-06-18T18:38:00Z">
            <w:rPr>
              <w:ins w:id="371" w:author="USER" w:date="2018-06-18T18:38:00Z"/>
              <w:rtl/>
            </w:rPr>
          </w:rPrChange>
        </w:rPr>
        <w:pPrChange w:id="372" w:author="USER" w:date="2018-06-18T18:38:00Z">
          <w:pPr/>
        </w:pPrChange>
      </w:pPr>
      <w:ins w:id="373" w:author="USER" w:date="2018-06-18T18:38:00Z">
        <w:r w:rsidRPr="00170CAC">
          <w:rPr>
            <w:rFonts w:ascii="Segoe UI Semilight" w:hAnsi="Segoe UI Semilight" w:cs="Segoe UI Semilight" w:hint="cs"/>
            <w:color w:val="000000" w:themeColor="text1"/>
            <w:sz w:val="24"/>
            <w:szCs w:val="24"/>
            <w:rtl/>
            <w:rPrChange w:id="374" w:author="USER" w:date="2018-06-18T18:38:00Z">
              <w:rPr>
                <w:rFonts w:hint="cs"/>
                <w:rtl/>
              </w:rPr>
            </w:rPrChange>
          </w:rPr>
          <w:t>כל הודעה מכילה את הנתונים הבאים:</w:t>
        </w:r>
      </w:ins>
    </w:p>
    <w:p w:rsidR="00170CAC" w:rsidRPr="00170CAC" w:rsidRDefault="00170CAC" w:rsidP="00170CAC">
      <w:pPr>
        <w:pStyle w:val="a7"/>
        <w:numPr>
          <w:ilvl w:val="0"/>
          <w:numId w:val="47"/>
        </w:numPr>
        <w:spacing w:before="120" w:after="200"/>
        <w:jc w:val="both"/>
        <w:rPr>
          <w:ins w:id="375" w:author="USER" w:date="2018-06-18T18:38:00Z"/>
          <w:rFonts w:ascii="Segoe UI Semilight" w:hAnsi="Segoe UI Semilight" w:cs="Segoe UI Semilight"/>
          <w:color w:val="000000" w:themeColor="text1"/>
          <w:sz w:val="24"/>
          <w:rPrChange w:id="376" w:author="USER" w:date="2018-06-18T18:38:00Z">
            <w:rPr>
              <w:ins w:id="377" w:author="USER" w:date="2018-06-18T18:38:00Z"/>
            </w:rPr>
          </w:rPrChange>
        </w:rPr>
        <w:pPrChange w:id="378" w:author="USER" w:date="2018-06-18T18:38:00Z">
          <w:pPr>
            <w:pStyle w:val="a7"/>
            <w:numPr>
              <w:numId w:val="46"/>
            </w:numPr>
            <w:spacing w:after="160" w:line="259" w:lineRule="auto"/>
            <w:ind w:hanging="360"/>
          </w:pPr>
        </w:pPrChange>
      </w:pPr>
      <w:ins w:id="379" w:author="USER" w:date="2018-06-18T18:38:00Z">
        <w:r w:rsidRPr="00170CAC">
          <w:rPr>
            <w:rFonts w:ascii="Segoe UI Semilight" w:hAnsi="Segoe UI Semilight" w:cs="Segoe UI Semilight" w:hint="cs"/>
            <w:color w:val="000000" w:themeColor="text1"/>
            <w:sz w:val="24"/>
            <w:rtl/>
            <w:rPrChange w:id="380" w:author="USER" w:date="2018-06-18T18:38:00Z">
              <w:rPr>
                <w:rFonts w:hint="cs"/>
                <w:rtl/>
              </w:rPr>
            </w:rPrChange>
          </w:rPr>
          <w:t xml:space="preserve">סוג ההודעה: </w:t>
        </w:r>
        <w:r w:rsidRPr="00170CAC">
          <w:rPr>
            <w:rFonts w:ascii="Segoe UI Semilight" w:hAnsi="Segoe UI Semilight" w:cs="Segoe UI Semilight"/>
            <w:color w:val="000000" w:themeColor="text1"/>
            <w:sz w:val="24"/>
            <w:rPrChange w:id="381" w:author="USER" w:date="2018-06-18T18:38:00Z">
              <w:rPr/>
            </w:rPrChange>
          </w:rPr>
          <w:t>string</w:t>
        </w:r>
        <w:r w:rsidRPr="00170CAC">
          <w:rPr>
            <w:rFonts w:ascii="Segoe UI Semilight" w:hAnsi="Segoe UI Semilight" w:cs="Segoe UI Semilight" w:hint="cs"/>
            <w:color w:val="000000" w:themeColor="text1"/>
            <w:sz w:val="24"/>
            <w:rtl/>
            <w:rPrChange w:id="382" w:author="USER" w:date="2018-06-18T18:38:00Z">
              <w:rPr>
                <w:rFonts w:hint="cs"/>
                <w:rtl/>
              </w:rPr>
            </w:rPrChange>
          </w:rPr>
          <w:t xml:space="preserve"> המוגדר מראש המכיל את סוג ההודעה</w:t>
        </w:r>
      </w:ins>
      <w:ins w:id="383" w:author="USER" w:date="2018-06-18T18:39:00Z">
        <w:r w:rsidR="00946701">
          <w:rPr>
            <w:rFonts w:ascii="Segoe UI Semilight" w:hAnsi="Segoe UI Semilight" w:cs="Segoe UI Semilight" w:hint="cs"/>
            <w:color w:val="000000" w:themeColor="text1"/>
            <w:sz w:val="24"/>
            <w:rtl/>
          </w:rPr>
          <w:t>.</w:t>
        </w:r>
      </w:ins>
    </w:p>
    <w:p w:rsidR="00170CAC" w:rsidRPr="00170CAC" w:rsidRDefault="00170CAC" w:rsidP="00170CAC">
      <w:pPr>
        <w:pStyle w:val="a7"/>
        <w:numPr>
          <w:ilvl w:val="0"/>
          <w:numId w:val="47"/>
        </w:numPr>
        <w:spacing w:before="120" w:after="200"/>
        <w:jc w:val="both"/>
        <w:rPr>
          <w:ins w:id="384" w:author="USER" w:date="2018-06-18T18:38:00Z"/>
          <w:rFonts w:ascii="Segoe UI Semilight" w:hAnsi="Segoe UI Semilight" w:cs="Segoe UI Semilight" w:hint="cs"/>
          <w:color w:val="000000" w:themeColor="text1"/>
          <w:sz w:val="24"/>
          <w:rPrChange w:id="385" w:author="USER" w:date="2018-06-18T18:38:00Z">
            <w:rPr>
              <w:ins w:id="386" w:author="USER" w:date="2018-06-18T18:38:00Z"/>
              <w:rFonts w:hint="cs"/>
            </w:rPr>
          </w:rPrChange>
        </w:rPr>
        <w:pPrChange w:id="387" w:author="USER" w:date="2018-06-18T18:38:00Z">
          <w:pPr>
            <w:pStyle w:val="a7"/>
            <w:numPr>
              <w:numId w:val="46"/>
            </w:numPr>
            <w:spacing w:after="160" w:line="259" w:lineRule="auto"/>
            <w:ind w:hanging="360"/>
          </w:pPr>
        </w:pPrChange>
      </w:pPr>
      <w:ins w:id="388" w:author="USER" w:date="2018-06-18T18:38:00Z">
        <w:r w:rsidRPr="00170CAC">
          <w:rPr>
            <w:rFonts w:ascii="Segoe UI Semilight" w:hAnsi="Segoe UI Semilight" w:cs="Segoe UI Semilight" w:hint="cs"/>
            <w:color w:val="000000" w:themeColor="text1"/>
            <w:sz w:val="24"/>
            <w:rtl/>
            <w:rPrChange w:id="389" w:author="USER" w:date="2018-06-18T18:38:00Z">
              <w:rPr>
                <w:rFonts w:hint="cs"/>
                <w:rtl/>
              </w:rPr>
            </w:rPrChange>
          </w:rPr>
          <w:t xml:space="preserve">מזהה המידע: מידע נוסף לגבי תוכן ההודעה. יכול להכיל אינדקס מפתח, </w:t>
        </w:r>
        <w:r w:rsidRPr="00170CAC">
          <w:rPr>
            <w:rFonts w:ascii="Segoe UI Semilight" w:hAnsi="Segoe UI Semilight" w:cs="Segoe UI Semilight"/>
            <w:color w:val="000000" w:themeColor="text1"/>
            <w:sz w:val="24"/>
            <w:rPrChange w:id="390" w:author="USER" w:date="2018-06-18T18:38:00Z">
              <w:rPr/>
            </w:rPrChange>
          </w:rPr>
          <w:t>iv</w:t>
        </w:r>
        <w:r w:rsidRPr="00170CAC">
          <w:rPr>
            <w:rFonts w:ascii="Segoe UI Semilight" w:hAnsi="Segoe UI Semilight" w:cs="Segoe UI Semilight" w:hint="cs"/>
            <w:color w:val="000000" w:themeColor="text1"/>
            <w:sz w:val="24"/>
            <w:rtl/>
            <w:rPrChange w:id="391" w:author="USER" w:date="2018-06-18T18:38:00Z">
              <w:rPr>
                <w:rFonts w:hint="cs"/>
                <w:rtl/>
              </w:rPr>
            </w:rPrChange>
          </w:rPr>
          <w:t xml:space="preserve"> של </w:t>
        </w:r>
        <w:r w:rsidRPr="00170CAC">
          <w:rPr>
            <w:rFonts w:ascii="Segoe UI Semilight" w:hAnsi="Segoe UI Semilight" w:cs="Segoe UI Semilight" w:hint="cs"/>
            <w:color w:val="000000" w:themeColor="text1"/>
            <w:sz w:val="24"/>
            <w:rPrChange w:id="392" w:author="USER" w:date="2018-06-18T18:38:00Z">
              <w:rPr>
                <w:rFonts w:hint="cs"/>
              </w:rPr>
            </w:rPrChange>
          </w:rPr>
          <w:t>AES</w:t>
        </w:r>
        <w:r w:rsidRPr="00170CAC">
          <w:rPr>
            <w:rFonts w:ascii="Segoe UI Semilight" w:hAnsi="Segoe UI Semilight" w:cs="Segoe UI Semilight" w:hint="cs"/>
            <w:color w:val="000000" w:themeColor="text1"/>
            <w:sz w:val="24"/>
            <w:rtl/>
            <w:rPrChange w:id="393" w:author="USER" w:date="2018-06-18T18:38:00Z">
              <w:rPr>
                <w:rFonts w:hint="cs"/>
                <w:rtl/>
              </w:rPr>
            </w:rPrChange>
          </w:rPr>
          <w:t xml:space="preserve"> ועוד.</w:t>
        </w:r>
      </w:ins>
    </w:p>
    <w:p w:rsidR="00170CAC" w:rsidRPr="00170CAC" w:rsidRDefault="00170CAC" w:rsidP="00170CAC">
      <w:pPr>
        <w:pStyle w:val="a7"/>
        <w:numPr>
          <w:ilvl w:val="0"/>
          <w:numId w:val="47"/>
        </w:numPr>
        <w:spacing w:before="120" w:after="200"/>
        <w:jc w:val="both"/>
        <w:rPr>
          <w:ins w:id="394" w:author="USER" w:date="2018-06-18T18:38:00Z"/>
          <w:rFonts w:ascii="Segoe UI Semilight" w:hAnsi="Segoe UI Semilight" w:cs="Segoe UI Semilight"/>
          <w:color w:val="000000" w:themeColor="text1"/>
          <w:sz w:val="24"/>
          <w:rtl/>
          <w:rPrChange w:id="395" w:author="USER" w:date="2018-06-18T18:39:00Z">
            <w:rPr>
              <w:ins w:id="396" w:author="USER" w:date="2018-06-18T18:38:00Z"/>
              <w:rtl/>
            </w:rPr>
          </w:rPrChange>
        </w:rPr>
        <w:pPrChange w:id="397" w:author="USER" w:date="2018-06-18T18:39:00Z">
          <w:pPr>
            <w:pStyle w:val="a7"/>
            <w:numPr>
              <w:numId w:val="46"/>
            </w:numPr>
            <w:spacing w:after="160" w:line="259" w:lineRule="auto"/>
            <w:ind w:hanging="360"/>
          </w:pPr>
        </w:pPrChange>
      </w:pPr>
      <w:ins w:id="398" w:author="USER" w:date="2018-06-18T18:38:00Z">
        <w:r w:rsidRPr="00170CAC">
          <w:rPr>
            <w:rFonts w:ascii="Segoe UI Semilight" w:hAnsi="Segoe UI Semilight" w:cs="Segoe UI Semilight" w:hint="cs"/>
            <w:color w:val="000000" w:themeColor="text1"/>
            <w:sz w:val="24"/>
            <w:rtl/>
            <w:rPrChange w:id="399" w:author="USER" w:date="2018-06-18T18:39:00Z">
              <w:rPr>
                <w:rFonts w:hint="cs"/>
                <w:rtl/>
              </w:rPr>
            </w:rPrChange>
          </w:rPr>
          <w:t>מידע (</w:t>
        </w:r>
        <w:r w:rsidRPr="00170CAC">
          <w:rPr>
            <w:rFonts w:ascii="Segoe UI Semilight" w:hAnsi="Segoe UI Semilight" w:cs="Segoe UI Semilight"/>
            <w:color w:val="000000" w:themeColor="text1"/>
            <w:sz w:val="24"/>
            <w:rPrChange w:id="400" w:author="USER" w:date="2018-06-18T18:39:00Z">
              <w:rPr/>
            </w:rPrChange>
          </w:rPr>
          <w:t>data</w:t>
        </w:r>
        <w:r w:rsidRPr="00170CAC">
          <w:rPr>
            <w:rFonts w:ascii="Segoe UI Semilight" w:hAnsi="Segoe UI Semilight" w:cs="Segoe UI Semilight" w:hint="cs"/>
            <w:color w:val="000000" w:themeColor="text1"/>
            <w:sz w:val="24"/>
            <w:rtl/>
            <w:rPrChange w:id="401" w:author="USER" w:date="2018-06-18T18:39:00Z">
              <w:rPr>
                <w:rFonts w:hint="cs"/>
                <w:rtl/>
              </w:rPr>
            </w:rPrChange>
          </w:rPr>
          <w:t xml:space="preserve">): תוכן ההודעה. יכול להיות מפתח </w:t>
        </w:r>
        <w:r w:rsidRPr="00170CAC">
          <w:rPr>
            <w:rFonts w:ascii="Segoe UI Semilight" w:hAnsi="Segoe UI Semilight" w:cs="Segoe UI Semilight" w:hint="cs"/>
            <w:color w:val="000000" w:themeColor="text1"/>
            <w:sz w:val="24"/>
            <w:rPrChange w:id="402" w:author="USER" w:date="2018-06-18T18:39:00Z">
              <w:rPr>
                <w:rFonts w:hint="cs"/>
              </w:rPr>
            </w:rPrChange>
          </w:rPr>
          <w:t>RSA</w:t>
        </w:r>
        <w:r w:rsidRPr="00170CAC">
          <w:rPr>
            <w:rFonts w:ascii="Segoe UI Semilight" w:hAnsi="Segoe UI Semilight" w:cs="Segoe UI Semilight" w:hint="cs"/>
            <w:color w:val="000000" w:themeColor="text1"/>
            <w:sz w:val="24"/>
            <w:rtl/>
            <w:rPrChange w:id="403" w:author="USER" w:date="2018-06-18T18:39:00Z">
              <w:rPr>
                <w:rFonts w:hint="cs"/>
                <w:rtl/>
              </w:rPr>
            </w:rPrChange>
          </w:rPr>
          <w:t xml:space="preserve"> פומבי, מפתח </w:t>
        </w:r>
        <w:r w:rsidRPr="00170CAC">
          <w:rPr>
            <w:rFonts w:ascii="Segoe UI Semilight" w:hAnsi="Segoe UI Semilight" w:cs="Segoe UI Semilight" w:hint="cs"/>
            <w:color w:val="000000" w:themeColor="text1"/>
            <w:sz w:val="24"/>
            <w:rPrChange w:id="404" w:author="USER" w:date="2018-06-18T18:39:00Z">
              <w:rPr>
                <w:rFonts w:hint="cs"/>
              </w:rPr>
            </w:rPrChange>
          </w:rPr>
          <w:t>AES</w:t>
        </w:r>
        <w:r w:rsidRPr="00170CAC">
          <w:rPr>
            <w:rFonts w:ascii="Segoe UI Semilight" w:hAnsi="Segoe UI Semilight" w:cs="Segoe UI Semilight" w:hint="cs"/>
            <w:color w:val="000000" w:themeColor="text1"/>
            <w:sz w:val="24"/>
            <w:rtl/>
            <w:rPrChange w:id="405" w:author="USER" w:date="2018-06-18T18:39:00Z">
              <w:rPr>
                <w:rFonts w:hint="cs"/>
                <w:rtl/>
              </w:rPr>
            </w:rPrChange>
          </w:rPr>
          <w:t xml:space="preserve"> מוצפן ועוד.</w:t>
        </w:r>
      </w:ins>
    </w:p>
    <w:p w:rsidR="00170CAC" w:rsidRPr="00170CAC" w:rsidRDefault="00170CAC" w:rsidP="00170CAC">
      <w:pPr>
        <w:spacing w:before="120" w:after="200"/>
        <w:jc w:val="both"/>
        <w:rPr>
          <w:ins w:id="406" w:author="USER" w:date="2018-06-18T18:38:00Z"/>
          <w:rFonts w:ascii="Segoe UI Semilight" w:hAnsi="Segoe UI Semilight" w:cs="Segoe UI Semilight"/>
          <w:color w:val="000000" w:themeColor="text1"/>
          <w:sz w:val="24"/>
          <w:szCs w:val="24"/>
          <w:u w:val="single"/>
          <w:rtl/>
          <w:rPrChange w:id="407" w:author="USER" w:date="2018-06-18T18:39:00Z">
            <w:rPr>
              <w:ins w:id="408" w:author="USER" w:date="2018-06-18T18:38:00Z"/>
              <w:u w:val="single"/>
              <w:rtl/>
            </w:rPr>
          </w:rPrChange>
        </w:rPr>
        <w:pPrChange w:id="409" w:author="USER" w:date="2018-06-18T18:38:00Z">
          <w:pPr/>
        </w:pPrChange>
      </w:pPr>
      <w:ins w:id="410" w:author="USER" w:date="2018-06-18T18:38:00Z">
        <w:r w:rsidRPr="00170CAC">
          <w:rPr>
            <w:rFonts w:ascii="Segoe UI Semilight" w:hAnsi="Segoe UI Semilight" w:cs="Segoe UI Semilight" w:hint="cs"/>
            <w:color w:val="000000" w:themeColor="text1"/>
            <w:sz w:val="24"/>
            <w:szCs w:val="24"/>
            <w:u w:val="single"/>
            <w:rtl/>
            <w:rPrChange w:id="411" w:author="USER" w:date="2018-06-18T18:39:00Z">
              <w:rPr>
                <w:rFonts w:hint="cs"/>
                <w:u w:val="single"/>
                <w:rtl/>
              </w:rPr>
            </w:rPrChange>
          </w:rPr>
          <w:t>סידור לרצף בינארי:</w:t>
        </w:r>
      </w:ins>
    </w:p>
    <w:p w:rsidR="00170CAC" w:rsidRPr="00170CAC" w:rsidRDefault="00170CAC" w:rsidP="00170CAC">
      <w:pPr>
        <w:spacing w:before="120" w:after="200"/>
        <w:jc w:val="both"/>
        <w:rPr>
          <w:ins w:id="412" w:author="USER" w:date="2018-06-18T18:38:00Z"/>
          <w:rFonts w:ascii="Segoe UI Semilight" w:hAnsi="Segoe UI Semilight" w:cs="Segoe UI Semilight" w:hint="cs"/>
          <w:color w:val="000000" w:themeColor="text1"/>
          <w:sz w:val="24"/>
          <w:szCs w:val="24"/>
          <w:rtl/>
          <w:rPrChange w:id="413" w:author="USER" w:date="2018-06-18T18:38:00Z">
            <w:rPr>
              <w:ins w:id="414" w:author="USER" w:date="2018-06-18T18:38:00Z"/>
              <w:rFonts w:hint="cs"/>
              <w:rtl/>
            </w:rPr>
          </w:rPrChange>
        </w:rPr>
        <w:pPrChange w:id="415" w:author="USER" w:date="2018-06-18T18:38:00Z">
          <w:pPr/>
        </w:pPrChange>
      </w:pPr>
      <w:ins w:id="416" w:author="USER" w:date="2018-06-18T18:38:00Z">
        <w:r w:rsidRPr="00170CAC">
          <w:rPr>
            <w:rFonts w:ascii="Segoe UI Semilight" w:hAnsi="Segoe UI Semilight" w:cs="Segoe UI Semilight" w:hint="cs"/>
            <w:color w:val="000000" w:themeColor="text1"/>
            <w:sz w:val="24"/>
            <w:szCs w:val="24"/>
            <w:rtl/>
            <w:rPrChange w:id="417" w:author="USER" w:date="2018-06-18T18:38:00Z">
              <w:rPr>
                <w:rFonts w:hint="cs"/>
                <w:rtl/>
              </w:rPr>
            </w:rPrChange>
          </w:rPr>
          <w:t xml:space="preserve">על מנת לשלוח את ההודעה ברשת יש צורך לפרוס את מבנה ההודעה שהוא </w:t>
        </w:r>
        <w:r w:rsidRPr="00170CAC">
          <w:rPr>
            <w:rFonts w:ascii="Segoe UI Semilight" w:hAnsi="Segoe UI Semilight" w:cs="Segoe UI Semilight"/>
            <w:color w:val="000000" w:themeColor="text1"/>
            <w:sz w:val="24"/>
            <w:szCs w:val="24"/>
            <w:rPrChange w:id="418" w:author="USER" w:date="2018-06-18T18:38:00Z">
              <w:rPr/>
            </w:rPrChange>
          </w:rPr>
          <w:t>object</w:t>
        </w:r>
        <w:r w:rsidRPr="00170CAC">
          <w:rPr>
            <w:rFonts w:ascii="Segoe UI Semilight" w:hAnsi="Segoe UI Semilight" w:cs="Segoe UI Semilight" w:hint="cs"/>
            <w:color w:val="000000" w:themeColor="text1"/>
            <w:sz w:val="24"/>
            <w:szCs w:val="24"/>
            <w:rtl/>
            <w:rPrChange w:id="419" w:author="USER" w:date="2018-06-18T18:38:00Z">
              <w:rPr>
                <w:rFonts w:hint="cs"/>
                <w:rtl/>
              </w:rPr>
            </w:rPrChange>
          </w:rPr>
          <w:t xml:space="preserve"> להיות רצף תווים בינאריים. נשתמש בספריה </w:t>
        </w:r>
        <w:r w:rsidRPr="00170CAC">
          <w:rPr>
            <w:rFonts w:ascii="Segoe UI Semilight" w:hAnsi="Segoe UI Semilight" w:cs="Segoe UI Semilight"/>
            <w:color w:val="000000" w:themeColor="text1"/>
            <w:sz w:val="24"/>
            <w:szCs w:val="24"/>
            <w:rPrChange w:id="420" w:author="USER" w:date="2018-06-18T18:38:00Z">
              <w:rPr/>
            </w:rPrChange>
          </w:rPr>
          <w:t>pickle</w:t>
        </w:r>
        <w:r w:rsidRPr="00170CAC">
          <w:rPr>
            <w:rFonts w:ascii="Segoe UI Semilight" w:hAnsi="Segoe UI Semilight" w:cs="Segoe UI Semilight" w:hint="cs"/>
            <w:color w:val="000000" w:themeColor="text1"/>
            <w:sz w:val="24"/>
            <w:szCs w:val="24"/>
            <w:rtl/>
            <w:rPrChange w:id="421" w:author="USER" w:date="2018-06-18T18:38:00Z">
              <w:rPr>
                <w:rFonts w:hint="cs"/>
                <w:rtl/>
              </w:rPr>
            </w:rPrChange>
          </w:rPr>
          <w:t xml:space="preserve"> כדי לבצע זאת. </w:t>
        </w:r>
      </w:ins>
    </w:p>
    <w:p w:rsidR="00170CAC" w:rsidRPr="00170CAC" w:rsidRDefault="00170CAC" w:rsidP="00170CAC">
      <w:pPr>
        <w:spacing w:before="120" w:after="200"/>
        <w:jc w:val="both"/>
        <w:rPr>
          <w:ins w:id="422" w:author="USER" w:date="2018-06-18T18:38:00Z"/>
          <w:rFonts w:ascii="Segoe UI Semilight" w:hAnsi="Segoe UI Semilight" w:cs="Segoe UI Semilight"/>
          <w:color w:val="000000" w:themeColor="text1"/>
          <w:sz w:val="24"/>
          <w:szCs w:val="24"/>
          <w:u w:val="single"/>
          <w:rPrChange w:id="423" w:author="USER" w:date="2018-06-18T18:39:00Z">
            <w:rPr>
              <w:ins w:id="424" w:author="USER" w:date="2018-06-18T18:38:00Z"/>
              <w:u w:val="single"/>
            </w:rPr>
          </w:rPrChange>
        </w:rPr>
        <w:pPrChange w:id="425" w:author="USER" w:date="2018-06-18T18:38:00Z">
          <w:pPr/>
        </w:pPrChange>
      </w:pPr>
      <w:ins w:id="426" w:author="USER" w:date="2018-06-18T18:38:00Z">
        <w:r w:rsidRPr="00170CAC">
          <w:rPr>
            <w:rFonts w:ascii="Segoe UI Semilight" w:hAnsi="Segoe UI Semilight" w:cs="Segoe UI Semilight" w:hint="cs"/>
            <w:color w:val="000000" w:themeColor="text1"/>
            <w:sz w:val="24"/>
            <w:szCs w:val="24"/>
            <w:u w:val="single"/>
            <w:rtl/>
            <w:rPrChange w:id="427" w:author="USER" w:date="2018-06-18T18:39:00Z">
              <w:rPr>
                <w:rFonts w:hint="cs"/>
                <w:u w:val="single"/>
                <w:rtl/>
              </w:rPr>
            </w:rPrChange>
          </w:rPr>
          <w:t>שליחה:</w:t>
        </w:r>
      </w:ins>
    </w:p>
    <w:p w:rsidR="00170CAC" w:rsidRPr="00170CAC" w:rsidRDefault="00170CAC" w:rsidP="00EC0998">
      <w:pPr>
        <w:spacing w:before="120" w:after="200"/>
        <w:jc w:val="both"/>
        <w:rPr>
          <w:ins w:id="428" w:author="USER" w:date="2018-06-18T18:38:00Z"/>
          <w:rFonts w:ascii="Segoe UI Semilight" w:hAnsi="Segoe UI Semilight" w:cs="Segoe UI Semilight" w:hint="cs"/>
          <w:color w:val="000000" w:themeColor="text1"/>
          <w:sz w:val="24"/>
          <w:szCs w:val="24"/>
          <w:rtl/>
          <w:rPrChange w:id="429" w:author="USER" w:date="2018-06-18T18:38:00Z">
            <w:rPr>
              <w:ins w:id="430" w:author="USER" w:date="2018-06-18T18:38:00Z"/>
              <w:rFonts w:hint="cs"/>
              <w:rtl/>
            </w:rPr>
          </w:rPrChange>
        </w:rPr>
        <w:pPrChange w:id="431" w:author="USER" w:date="2018-06-18T18:40:00Z">
          <w:pPr/>
        </w:pPrChange>
      </w:pPr>
      <w:ins w:id="432" w:author="USER" w:date="2018-06-18T18:38:00Z">
        <w:r w:rsidRPr="00170CAC">
          <w:rPr>
            <w:rFonts w:ascii="Segoe UI Semilight" w:hAnsi="Segoe UI Semilight" w:cs="Segoe UI Semilight" w:hint="cs"/>
            <w:color w:val="000000" w:themeColor="text1"/>
            <w:sz w:val="24"/>
            <w:szCs w:val="24"/>
            <w:rtl/>
            <w:rPrChange w:id="433" w:author="USER" w:date="2018-06-18T18:38:00Z">
              <w:rPr>
                <w:rFonts w:hint="cs"/>
                <w:rtl/>
              </w:rPr>
            </w:rPrChange>
          </w:rPr>
          <w:t xml:space="preserve">ההודעות ברשת נשלחות בפרוטוקול </w:t>
        </w:r>
        <w:r w:rsidRPr="00170CAC">
          <w:rPr>
            <w:rFonts w:ascii="Segoe UI Semilight" w:hAnsi="Segoe UI Semilight" w:cs="Segoe UI Semilight" w:hint="cs"/>
            <w:color w:val="000000" w:themeColor="text1"/>
            <w:sz w:val="24"/>
            <w:szCs w:val="24"/>
            <w:rPrChange w:id="434" w:author="USER" w:date="2018-06-18T18:38:00Z">
              <w:rPr>
                <w:rFonts w:hint="cs"/>
              </w:rPr>
            </w:rPrChange>
          </w:rPr>
          <w:t>UDP</w:t>
        </w:r>
        <w:r w:rsidRPr="00170CAC">
          <w:rPr>
            <w:rFonts w:ascii="Segoe UI Semilight" w:hAnsi="Segoe UI Semilight" w:cs="Segoe UI Semilight" w:hint="cs"/>
            <w:color w:val="000000" w:themeColor="text1"/>
            <w:sz w:val="24"/>
            <w:szCs w:val="24"/>
            <w:rtl/>
            <w:rPrChange w:id="435" w:author="USER" w:date="2018-06-18T18:38:00Z">
              <w:rPr>
                <w:rFonts w:hint="cs"/>
                <w:rtl/>
              </w:rPr>
            </w:rPrChange>
          </w:rPr>
          <w:t xml:space="preserve"> שהוא פרוטוקול תקשורת מהיר אך ללא לחיצת יד ואימות של המידע הנשלח. השתמשנו ב</w:t>
        </w:r>
        <w:r w:rsidRPr="00170CAC">
          <w:rPr>
            <w:rFonts w:ascii="Segoe UI Semilight" w:hAnsi="Segoe UI Semilight" w:cs="Segoe UI Semilight" w:hint="cs"/>
            <w:color w:val="000000" w:themeColor="text1"/>
            <w:sz w:val="24"/>
            <w:szCs w:val="24"/>
            <w:rPrChange w:id="436" w:author="USER" w:date="2018-06-18T18:38:00Z">
              <w:rPr>
                <w:rFonts w:hint="cs"/>
              </w:rPr>
            </w:rPrChange>
          </w:rPr>
          <w:t xml:space="preserve">UDP </w:t>
        </w:r>
        <w:r w:rsidRPr="00170CAC">
          <w:rPr>
            <w:rFonts w:ascii="Segoe UI Semilight" w:hAnsi="Segoe UI Semilight" w:cs="Segoe UI Semilight" w:hint="cs"/>
            <w:color w:val="000000" w:themeColor="text1"/>
            <w:sz w:val="24"/>
            <w:szCs w:val="24"/>
            <w:rtl/>
            <w:rPrChange w:id="437" w:author="USER" w:date="2018-06-18T18:38:00Z">
              <w:rPr>
                <w:rFonts w:hint="cs"/>
                <w:rtl/>
              </w:rPr>
            </w:rPrChange>
          </w:rPr>
          <w:t xml:space="preserve"> מכיוון שרצינו לממש את הפרוטוקול החדש בצורה קלה שמבצעת את התקשורת הנחוצה בלבד ללא עומס מיותר על הרשת ובאופן פשוט למכשירים. </w:t>
        </w:r>
      </w:ins>
      <w:ins w:id="438" w:author="USER" w:date="2018-06-18T18:40:00Z">
        <w:r w:rsidR="00EC0998">
          <w:rPr>
            <w:rFonts w:ascii="Segoe UI Semilight" w:hAnsi="Segoe UI Semilight" w:cs="Segoe UI Semilight" w:hint="cs"/>
            <w:color w:val="000000" w:themeColor="text1"/>
            <w:sz w:val="24"/>
            <w:szCs w:val="24"/>
            <w:rtl/>
          </w:rPr>
          <w:t>ב</w:t>
        </w:r>
        <w:r w:rsidR="00EC0998">
          <w:rPr>
            <w:rFonts w:ascii="Segoe UI Semilight" w:hAnsi="Segoe UI Semilight" w:cs="Segoe UI Semilight" w:hint="cs"/>
            <w:color w:val="000000" w:themeColor="text1"/>
            <w:sz w:val="24"/>
            <w:szCs w:val="24"/>
          </w:rPr>
          <w:t>UDP</w:t>
        </w:r>
        <w:r w:rsidR="00EC0998">
          <w:rPr>
            <w:rFonts w:ascii="Segoe UI Semilight" w:hAnsi="Segoe UI Semilight" w:cs="Segoe UI Semilight" w:hint="cs"/>
            <w:color w:val="000000" w:themeColor="text1"/>
            <w:sz w:val="24"/>
            <w:szCs w:val="24"/>
            <w:rtl/>
          </w:rPr>
          <w:t xml:space="preserve"> קיימת</w:t>
        </w:r>
      </w:ins>
      <w:ins w:id="439" w:author="USER" w:date="2018-06-18T18:38:00Z">
        <w:r w:rsidRPr="00170CAC">
          <w:rPr>
            <w:rFonts w:ascii="Segoe UI Semilight" w:hAnsi="Segoe UI Semilight" w:cs="Segoe UI Semilight" w:hint="cs"/>
            <w:color w:val="000000" w:themeColor="text1"/>
            <w:sz w:val="24"/>
            <w:szCs w:val="24"/>
            <w:rtl/>
            <w:rPrChange w:id="440" w:author="USER" w:date="2018-06-18T18:38:00Z">
              <w:rPr>
                <w:rFonts w:hint="cs"/>
                <w:rtl/>
              </w:rPr>
            </w:rPrChange>
          </w:rPr>
          <w:t xml:space="preserve"> מגבלה על גודל החבילה הנשלח והוא בערך 556 בתים.</w:t>
        </w:r>
      </w:ins>
    </w:p>
    <w:p w:rsidR="00170CAC" w:rsidRPr="00170CAC" w:rsidRDefault="00170CAC" w:rsidP="00170CAC">
      <w:pPr>
        <w:spacing w:before="120" w:after="200"/>
        <w:jc w:val="both"/>
        <w:rPr>
          <w:ins w:id="441" w:author="USER" w:date="2018-06-18T18:38:00Z"/>
          <w:rFonts w:ascii="Segoe UI Semilight" w:hAnsi="Segoe UI Semilight" w:cs="Segoe UI Semilight" w:hint="cs"/>
          <w:color w:val="000000" w:themeColor="text1"/>
          <w:sz w:val="24"/>
          <w:szCs w:val="24"/>
          <w:rtl/>
          <w:rPrChange w:id="442" w:author="USER" w:date="2018-06-18T18:38:00Z">
            <w:rPr>
              <w:ins w:id="443" w:author="USER" w:date="2018-06-18T18:38:00Z"/>
              <w:rFonts w:hint="cs"/>
              <w:rtl/>
            </w:rPr>
          </w:rPrChange>
        </w:rPr>
        <w:pPrChange w:id="444" w:author="USER" w:date="2018-06-18T18:38:00Z">
          <w:pPr/>
        </w:pPrChange>
      </w:pPr>
      <w:ins w:id="445" w:author="USER" w:date="2018-06-18T18:38:00Z">
        <w:r w:rsidRPr="00170CAC">
          <w:rPr>
            <w:rFonts w:ascii="Segoe UI Semilight" w:hAnsi="Segoe UI Semilight" w:cs="Segoe UI Semilight" w:hint="cs"/>
            <w:color w:val="000000" w:themeColor="text1"/>
            <w:sz w:val="24"/>
            <w:szCs w:val="24"/>
            <w:rtl/>
            <w:rPrChange w:id="446" w:author="USER" w:date="2018-06-18T18:38:00Z">
              <w:rPr>
                <w:rFonts w:hint="cs"/>
                <w:rtl/>
              </w:rPr>
            </w:rPrChange>
          </w:rPr>
          <w:lastRenderedPageBreak/>
          <w:t>לכן היה צורך לחלק את המידע (הבינארי) בשליחת ההודעה לכמה שליחות. על מנת שהמקבל יידע כמה בתים אמורים להישלח בהודעה מסוימת הגדרנו שכל הודעה מתחילה ב4 בתים- "</w:t>
        </w:r>
        <w:r w:rsidRPr="00170CAC">
          <w:rPr>
            <w:rFonts w:ascii="Segoe UI Semilight" w:hAnsi="Segoe UI Semilight" w:cs="Segoe UI Semilight"/>
            <w:color w:val="000000" w:themeColor="text1"/>
            <w:sz w:val="24"/>
            <w:szCs w:val="24"/>
            <w:rPrChange w:id="447" w:author="USER" w:date="2018-06-18T18:38:00Z">
              <w:rPr/>
            </w:rPrChange>
          </w:rPr>
          <w:t>header</w:t>
        </w:r>
        <w:r w:rsidRPr="00170CAC">
          <w:rPr>
            <w:rFonts w:ascii="Segoe UI Semilight" w:hAnsi="Segoe UI Semilight" w:cs="Segoe UI Semilight" w:hint="cs"/>
            <w:color w:val="000000" w:themeColor="text1"/>
            <w:sz w:val="24"/>
            <w:szCs w:val="24"/>
            <w:rtl/>
            <w:rPrChange w:id="448" w:author="USER" w:date="2018-06-18T18:38:00Z">
              <w:rPr>
                <w:rFonts w:hint="cs"/>
                <w:rtl/>
              </w:rPr>
            </w:rPrChange>
          </w:rPr>
          <w:t>" שמכילים את גודל ההודעה, ואח"כ תוכן ההודעה עצמה- "</w:t>
        </w:r>
        <w:r w:rsidRPr="00170CAC">
          <w:rPr>
            <w:rFonts w:ascii="Segoe UI Semilight" w:hAnsi="Segoe UI Semilight" w:cs="Segoe UI Semilight"/>
            <w:color w:val="000000" w:themeColor="text1"/>
            <w:sz w:val="24"/>
            <w:szCs w:val="24"/>
            <w:rPrChange w:id="449" w:author="USER" w:date="2018-06-18T18:38:00Z">
              <w:rPr/>
            </w:rPrChange>
          </w:rPr>
          <w:t>data</w:t>
        </w:r>
        <w:r w:rsidRPr="00170CAC">
          <w:rPr>
            <w:rFonts w:ascii="Segoe UI Semilight" w:hAnsi="Segoe UI Semilight" w:cs="Segoe UI Semilight" w:hint="cs"/>
            <w:color w:val="000000" w:themeColor="text1"/>
            <w:sz w:val="24"/>
            <w:szCs w:val="24"/>
            <w:rtl/>
            <w:rPrChange w:id="450" w:author="USER" w:date="2018-06-18T18:38:00Z">
              <w:rPr>
                <w:rFonts w:hint="cs"/>
                <w:rtl/>
              </w:rPr>
            </w:rPrChange>
          </w:rPr>
          <w:t>". השולח מחלק את המידע הזה לבלוקים בגודל שנתמך ב</w:t>
        </w:r>
        <w:r w:rsidRPr="00170CAC">
          <w:rPr>
            <w:rFonts w:ascii="Segoe UI Semilight" w:hAnsi="Segoe UI Semilight" w:cs="Segoe UI Semilight" w:hint="cs"/>
            <w:color w:val="000000" w:themeColor="text1"/>
            <w:sz w:val="24"/>
            <w:szCs w:val="24"/>
            <w:rPrChange w:id="451" w:author="USER" w:date="2018-06-18T18:38:00Z">
              <w:rPr>
                <w:rFonts w:hint="cs"/>
              </w:rPr>
            </w:rPrChange>
          </w:rPr>
          <w:t>UDP</w:t>
        </w:r>
        <w:r w:rsidRPr="00170CAC">
          <w:rPr>
            <w:rFonts w:ascii="Segoe UI Semilight" w:hAnsi="Segoe UI Semilight" w:cs="Segoe UI Semilight" w:hint="cs"/>
            <w:color w:val="000000" w:themeColor="text1"/>
            <w:sz w:val="24"/>
            <w:szCs w:val="24"/>
            <w:rtl/>
            <w:rPrChange w:id="452" w:author="USER" w:date="2018-06-18T18:38:00Z">
              <w:rPr>
                <w:rFonts w:hint="cs"/>
                <w:rtl/>
              </w:rPr>
            </w:rPrChange>
          </w:rPr>
          <w:t xml:space="preserve"> ושולח. המקבל מקבל את 4 הבתים הראשונים- </w:t>
        </w:r>
        <w:r w:rsidRPr="00170CAC">
          <w:rPr>
            <w:rFonts w:ascii="Segoe UI Semilight" w:hAnsi="Segoe UI Semilight" w:cs="Segoe UI Semilight"/>
            <w:color w:val="000000" w:themeColor="text1"/>
            <w:sz w:val="24"/>
            <w:szCs w:val="24"/>
            <w:rPrChange w:id="453" w:author="USER" w:date="2018-06-18T18:38:00Z">
              <w:rPr/>
            </w:rPrChange>
          </w:rPr>
          <w:t>header</w:t>
        </w:r>
        <w:r w:rsidRPr="00170CAC">
          <w:rPr>
            <w:rFonts w:ascii="Segoe UI Semilight" w:hAnsi="Segoe UI Semilight" w:cs="Segoe UI Semilight" w:hint="cs"/>
            <w:color w:val="000000" w:themeColor="text1"/>
            <w:sz w:val="24"/>
            <w:szCs w:val="24"/>
            <w:rtl/>
            <w:rPrChange w:id="454" w:author="USER" w:date="2018-06-18T18:38:00Z">
              <w:rPr>
                <w:rFonts w:hint="cs"/>
                <w:rtl/>
              </w:rPr>
            </w:rPrChange>
          </w:rPr>
          <w:t xml:space="preserve"> קורא את גודל ההודעה שאמורה להישלח ומחכה עד לקבלת מספר הבתים שצוינו ב</w:t>
        </w:r>
        <w:r w:rsidRPr="00170CAC">
          <w:rPr>
            <w:rFonts w:ascii="Segoe UI Semilight" w:hAnsi="Segoe UI Semilight" w:cs="Segoe UI Semilight"/>
            <w:color w:val="000000" w:themeColor="text1"/>
            <w:sz w:val="24"/>
            <w:szCs w:val="24"/>
            <w:rPrChange w:id="455" w:author="USER" w:date="2018-06-18T18:38:00Z">
              <w:rPr/>
            </w:rPrChange>
          </w:rPr>
          <w:t>header</w:t>
        </w:r>
        <w:r w:rsidRPr="00170CAC">
          <w:rPr>
            <w:rFonts w:ascii="Segoe UI Semilight" w:hAnsi="Segoe UI Semilight" w:cs="Segoe UI Semilight" w:hint="cs"/>
            <w:color w:val="000000" w:themeColor="text1"/>
            <w:sz w:val="24"/>
            <w:szCs w:val="24"/>
            <w:rtl/>
            <w:rPrChange w:id="456" w:author="USER" w:date="2018-06-18T18:38:00Z">
              <w:rPr>
                <w:rFonts w:hint="cs"/>
                <w:rtl/>
              </w:rPr>
            </w:rPrChange>
          </w:rPr>
          <w:t>.</w:t>
        </w:r>
      </w:ins>
    </w:p>
    <w:p w:rsidR="00170CAC" w:rsidRPr="00170CAC" w:rsidRDefault="00170CAC" w:rsidP="00170CAC">
      <w:pPr>
        <w:rPr>
          <w:rtl/>
          <w:rPrChange w:id="457" w:author="USER" w:date="2018-06-18T18:37:00Z">
            <w:rPr>
              <w:rFonts w:eastAsia="Times New Roman"/>
              <w:rtl/>
            </w:rPr>
          </w:rPrChange>
        </w:rPr>
        <w:pPrChange w:id="458" w:author="USER" w:date="2018-06-18T18:37:00Z">
          <w:pPr>
            <w:pStyle w:val="3"/>
            <w:jc w:val="both"/>
          </w:pPr>
        </w:pPrChange>
      </w:pPr>
    </w:p>
    <w:p w:rsidR="00697A1D" w:rsidRPr="000E28B3" w:rsidRDefault="00697A1D">
      <w:pPr>
        <w:pStyle w:val="2"/>
        <w:jc w:val="left"/>
        <w:rPr>
          <w:rFonts w:ascii="Segoe UI Semilight" w:eastAsia="Times New Roman" w:hAnsi="Segoe UI Semilight" w:cs="Segoe UI Semilight"/>
          <w:rtl/>
          <w:rPrChange w:id="459" w:author="שרה ספרין" w:date="2018-06-18T16:21:00Z">
            <w:rPr>
              <w:rFonts w:eastAsia="Times New Roman"/>
              <w:rtl/>
            </w:rPr>
          </w:rPrChange>
        </w:rPr>
        <w:pPrChange w:id="460" w:author="שרה ספרין" w:date="2018-06-18T16:21:00Z">
          <w:pPr>
            <w:pStyle w:val="3"/>
            <w:jc w:val="both"/>
          </w:pPr>
        </w:pPrChange>
      </w:pPr>
      <w:bookmarkStart w:id="461" w:name="_Toc517102277"/>
      <w:r w:rsidRPr="000E28B3">
        <w:rPr>
          <w:rFonts w:ascii="Segoe UI Semilight" w:eastAsia="Times New Roman" w:hAnsi="Segoe UI Semilight" w:cs="Segoe UI Semilight" w:hint="eastAsia"/>
          <w:sz w:val="24"/>
          <w:szCs w:val="24"/>
          <w:rtl/>
          <w:rPrChange w:id="462" w:author="שרה ספרין" w:date="2018-06-18T16:21:00Z">
            <w:rPr>
              <w:rFonts w:eastAsia="Times New Roman" w:hint="eastAsia"/>
              <w:rtl/>
            </w:rPr>
          </w:rPrChange>
        </w:rPr>
        <w:t>חוטים</w:t>
      </w:r>
      <w:r w:rsidRPr="000E28B3">
        <w:rPr>
          <w:rFonts w:ascii="Segoe UI Semilight" w:eastAsia="Times New Roman" w:hAnsi="Segoe UI Semilight" w:cs="Segoe UI Semilight"/>
          <w:sz w:val="24"/>
          <w:szCs w:val="24"/>
          <w:rtl/>
          <w:rPrChange w:id="463" w:author="שרה ספרין" w:date="2018-06-18T16:21:00Z">
            <w:rPr>
              <w:rFonts w:eastAsia="Times New Roman"/>
              <w:rtl/>
            </w:rPr>
          </w:rPrChange>
        </w:rPr>
        <w:t xml:space="preserve"> (</w:t>
      </w:r>
      <w:r w:rsidRPr="000E28B3">
        <w:rPr>
          <w:rFonts w:ascii="Segoe UI Semilight" w:eastAsia="Times New Roman" w:hAnsi="Segoe UI Semilight" w:cs="Segoe UI Semilight"/>
          <w:sz w:val="24"/>
          <w:szCs w:val="24"/>
          <w:rPrChange w:id="464" w:author="שרה ספרין" w:date="2018-06-18T16:21:00Z">
            <w:rPr>
              <w:rFonts w:eastAsia="Times New Roman"/>
            </w:rPr>
          </w:rPrChange>
        </w:rPr>
        <w:t>threads</w:t>
      </w:r>
      <w:r w:rsidRPr="000E28B3">
        <w:rPr>
          <w:rFonts w:ascii="Segoe UI Semilight" w:eastAsia="Times New Roman" w:hAnsi="Segoe UI Semilight" w:cs="Segoe UI Semilight"/>
          <w:sz w:val="24"/>
          <w:szCs w:val="24"/>
          <w:rtl/>
          <w:rPrChange w:id="465" w:author="שרה ספרין" w:date="2018-06-18T16:21:00Z">
            <w:rPr>
              <w:rFonts w:eastAsia="Times New Roman"/>
              <w:rtl/>
            </w:rPr>
          </w:rPrChange>
        </w:rPr>
        <w:t>)</w:t>
      </w:r>
      <w:bookmarkEnd w:id="461"/>
    </w:p>
    <w:p w:rsidR="00697A1D" w:rsidRPr="000E28B3" w:rsidDel="00373995" w:rsidRDefault="00697A1D">
      <w:pPr>
        <w:pStyle w:val="2"/>
        <w:jc w:val="left"/>
        <w:rPr>
          <w:del w:id="466" w:author="שרה ספרין" w:date="2018-06-18T16:38:00Z"/>
          <w:rFonts w:ascii="Segoe UI Semilight" w:hAnsi="Segoe UI Semilight" w:cs="Segoe UI Semilight"/>
          <w:color w:val="000000" w:themeColor="text1"/>
          <w:sz w:val="24"/>
          <w:szCs w:val="24"/>
          <w:rtl/>
          <w:rPrChange w:id="467" w:author="שרה ספרין" w:date="2018-06-18T16:21:00Z">
            <w:rPr>
              <w:del w:id="468" w:author="שרה ספרין" w:date="2018-06-18T16:38:00Z"/>
              <w:color w:val="000000" w:themeColor="text1"/>
              <w:szCs w:val="24"/>
              <w:rtl/>
            </w:rPr>
          </w:rPrChange>
        </w:rPr>
        <w:pPrChange w:id="469" w:author="שרה ספרין" w:date="2018-06-18T16:21:00Z">
          <w:pPr>
            <w:spacing w:before="120" w:after="200"/>
            <w:jc w:val="both"/>
          </w:pPr>
        </w:pPrChange>
      </w:pPr>
      <w:bookmarkStart w:id="470" w:name="_Toc517102278"/>
      <w:del w:id="471" w:author="שרה ספרין" w:date="2018-06-18T16:38:00Z">
        <w:r w:rsidRPr="000E28B3" w:rsidDel="00373995">
          <w:rPr>
            <w:rFonts w:ascii="Segoe UI Semilight" w:eastAsia="Times New Roman" w:hAnsi="Segoe UI Semilight" w:cs="Segoe UI Semilight" w:hint="eastAsia"/>
            <w:sz w:val="24"/>
            <w:szCs w:val="24"/>
            <w:rtl/>
            <w:rPrChange w:id="472" w:author="שרה ספרין" w:date="2018-06-18T16:21:00Z">
              <w:rPr>
                <w:rFonts w:hint="eastAsia"/>
                <w:rtl/>
              </w:rPr>
            </w:rPrChange>
          </w:rPr>
          <w:delText>מכשירים</w:delText>
        </w:r>
        <w:bookmarkEnd w:id="470"/>
      </w:del>
    </w:p>
    <w:p w:rsidR="00543630" w:rsidRDefault="00543630" w:rsidP="00A848BA">
      <w:pPr>
        <w:spacing w:before="120" w:after="200"/>
        <w:jc w:val="both"/>
        <w:rPr>
          <w:rFonts w:ascii="Segoe UI Semilight" w:hAnsi="Segoe UI Semilight" w:cs="Segoe UI Semilight"/>
          <w:color w:val="000000" w:themeColor="text1"/>
          <w:sz w:val="26"/>
          <w:szCs w:val="24"/>
          <w:rtl/>
        </w:rPr>
      </w:pPr>
    </w:p>
    <w:p w:rsidR="00543630" w:rsidRDefault="00543630" w:rsidP="00A848BA">
      <w:pPr>
        <w:pStyle w:val="2"/>
        <w:jc w:val="both"/>
        <w:rPr>
          <w:rFonts w:ascii="Segoe UI Semilight" w:eastAsia="Times New Roman" w:hAnsi="Segoe UI Semilight" w:cs="Segoe UI Semilight"/>
          <w:rtl/>
        </w:rPr>
      </w:pPr>
      <w:bookmarkStart w:id="473" w:name="_Toc517102279"/>
      <w:r w:rsidRPr="00E110D2">
        <w:rPr>
          <w:rFonts w:ascii="Segoe UI Semilight" w:eastAsia="Times New Roman" w:hAnsi="Segoe UI Semilight" w:cs="Segoe UI Semilight" w:hint="cs"/>
          <w:rtl/>
        </w:rPr>
        <w:t>תיאור המערכת שמומשה</w:t>
      </w:r>
      <w:bookmarkEnd w:id="473"/>
    </w:p>
    <w:p w:rsidR="00270935" w:rsidRPr="00270935" w:rsidRDefault="00270935" w:rsidP="00270935">
      <w:pPr>
        <w:rPr>
          <w:rtl/>
        </w:rPr>
      </w:pPr>
    </w:p>
    <w:p w:rsidR="0051310E" w:rsidRDefault="0051310E" w:rsidP="00A848BA">
      <w:pPr>
        <w:pStyle w:val="3"/>
        <w:jc w:val="both"/>
        <w:rPr>
          <w:rtl/>
        </w:rPr>
      </w:pPr>
      <w:bookmarkStart w:id="474" w:name="_Toc517102280"/>
      <w:r w:rsidRPr="0051310E">
        <w:rPr>
          <w:rFonts w:ascii="Segoe UI Semilight" w:eastAsia="Times New Roman" w:hAnsi="Segoe UI Semilight" w:cs="Segoe UI Semilight" w:hint="cs"/>
          <w:color w:val="2E74B5" w:themeColor="accent1" w:themeShade="BF"/>
          <w:rtl/>
        </w:rPr>
        <w:t>מימוש הפרוטוקול</w:t>
      </w:r>
      <w:r w:rsidR="00893CBE">
        <w:rPr>
          <w:rFonts w:hint="cs"/>
          <w:rtl/>
        </w:rPr>
        <w:t>:</w:t>
      </w:r>
      <w:bookmarkEnd w:id="474"/>
    </w:p>
    <w:p w:rsidR="00B566FD" w:rsidRDefault="00B566FD" w:rsidP="00893CBE">
      <w:pPr>
        <w:jc w:val="both"/>
        <w:rPr>
          <w:rFonts w:ascii="Segoe UI Semilight" w:hAnsi="Segoe UI Semilight" w:cs="Segoe UI Semilight"/>
          <w:color w:val="000000" w:themeColor="text1"/>
          <w:sz w:val="26"/>
          <w:szCs w:val="24"/>
          <w:rtl/>
        </w:rPr>
      </w:pPr>
    </w:p>
    <w:p w:rsidR="00893CBE" w:rsidRDefault="00B566FD" w:rsidP="00893CBE">
      <w:pPr>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המבנה באופן כללי מוצג כך:</w:t>
      </w:r>
    </w:p>
    <w:p w:rsidR="00B566FD" w:rsidRPr="00893CBE" w:rsidRDefault="00B566FD" w:rsidP="00893CBE">
      <w:pPr>
        <w:jc w:val="both"/>
      </w:pPr>
      <w:r>
        <w:rPr>
          <w:noProof/>
        </w:rPr>
        <w:lastRenderedPageBreak/>
        <w:drawing>
          <wp:anchor distT="0" distB="0" distL="114300" distR="114300" simplePos="0" relativeHeight="251673088" behindDoc="0" locked="0" layoutInCell="1" allowOverlap="1">
            <wp:simplePos x="0" y="0"/>
            <wp:positionH relativeFrom="column">
              <wp:posOffset>1270</wp:posOffset>
            </wp:positionH>
            <wp:positionV relativeFrom="paragraph">
              <wp:posOffset>-325755</wp:posOffset>
            </wp:positionV>
            <wp:extent cx="5400675" cy="6377305"/>
            <wp:effectExtent l="0" t="0" r="9525" b="4445"/>
            <wp:wrapTopAndBottom/>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00.PNG"/>
                    <pic:cNvPicPr/>
                  </pic:nvPicPr>
                  <pic:blipFill>
                    <a:blip r:embed="rId39">
                      <a:extLst>
                        <a:ext uri="{28A0092B-C50C-407E-A947-70E740481C1C}">
                          <a14:useLocalDpi xmlns:a14="http://schemas.microsoft.com/office/drawing/2010/main" val="0"/>
                        </a:ext>
                      </a:extLst>
                    </a:blip>
                    <a:stretch>
                      <a:fillRect/>
                    </a:stretch>
                  </pic:blipFill>
                  <pic:spPr>
                    <a:xfrm>
                      <a:off x="0" y="0"/>
                      <a:ext cx="5400675" cy="6377305"/>
                    </a:xfrm>
                    <a:prstGeom prst="rect">
                      <a:avLst/>
                    </a:prstGeom>
                  </pic:spPr>
                </pic:pic>
              </a:graphicData>
            </a:graphic>
          </wp:anchor>
        </w:drawing>
      </w:r>
    </w:p>
    <w:p w:rsidR="00893CBE" w:rsidRPr="00893CBE" w:rsidRDefault="00893CBE" w:rsidP="00893CBE">
      <w:pPr>
        <w:rPr>
          <w:rtl/>
        </w:rPr>
      </w:pPr>
    </w:p>
    <w:p w:rsidR="00270935" w:rsidRDefault="00270935" w:rsidP="00270935">
      <w:pPr>
        <w:pStyle w:val="3"/>
        <w:numPr>
          <w:ilvl w:val="0"/>
          <w:numId w:val="44"/>
        </w:numPr>
        <w:jc w:val="both"/>
        <w:rPr>
          <w:rFonts w:ascii="Segoe UI Semilight" w:eastAsia="Times New Roman" w:hAnsi="Segoe UI Semilight" w:cs="Segoe UI Semilight"/>
          <w:color w:val="2E74B5" w:themeColor="accent1" w:themeShade="BF"/>
          <w:rtl/>
        </w:rPr>
      </w:pPr>
      <w:bookmarkStart w:id="475" w:name="_Toc517102281"/>
      <w:r>
        <w:rPr>
          <w:rFonts w:ascii="Segoe UI Semilight" w:eastAsia="Times New Roman" w:hAnsi="Segoe UI Semilight" w:cs="Segoe UI Semilight" w:hint="cs"/>
          <w:color w:val="2E74B5" w:themeColor="accent1" w:themeShade="BF"/>
          <w:rtl/>
        </w:rPr>
        <w:t>אתחול ומציאת מאסטר</w:t>
      </w:r>
      <w:bookmarkEnd w:id="475"/>
    </w:p>
    <w:p w:rsidR="00543630" w:rsidRDefault="00543630" w:rsidP="00A848B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המערכת שלנו </w:t>
      </w:r>
      <w:r w:rsidR="00465514">
        <w:rPr>
          <w:rFonts w:ascii="Segoe UI Semilight" w:hAnsi="Segoe UI Semilight" w:cs="Segoe UI Semilight" w:hint="cs"/>
          <w:color w:val="000000" w:themeColor="text1"/>
          <w:sz w:val="26"/>
          <w:szCs w:val="24"/>
          <w:rtl/>
        </w:rPr>
        <w:t>מורכבת</w:t>
      </w:r>
      <w:r w:rsidR="006E726B">
        <w:rPr>
          <w:rFonts w:ascii="Segoe UI Semilight" w:hAnsi="Segoe UI Semilight" w:cs="Segoe UI Semilight" w:hint="cs"/>
          <w:color w:val="000000" w:themeColor="text1"/>
          <w:sz w:val="26"/>
          <w:szCs w:val="24"/>
          <w:rtl/>
        </w:rPr>
        <w:t xml:space="preserve"> מ</w:t>
      </w:r>
      <w:r w:rsidR="009F7F89">
        <w:rPr>
          <w:rFonts w:ascii="Segoe UI Semilight" w:hAnsi="Segoe UI Semilight" w:cs="Segoe UI Semilight" w:hint="cs"/>
          <w:color w:val="000000" w:themeColor="text1"/>
          <w:sz w:val="26"/>
          <w:szCs w:val="24"/>
          <w:rtl/>
        </w:rPr>
        <w:t xml:space="preserve">רשת קטנה של </w:t>
      </w:r>
      <w:r>
        <w:rPr>
          <w:rFonts w:ascii="Segoe UI Semilight" w:hAnsi="Segoe UI Semilight" w:cs="Segoe UI Semilight" w:hint="cs"/>
          <w:color w:val="000000" w:themeColor="text1"/>
          <w:sz w:val="26"/>
          <w:szCs w:val="24"/>
        </w:rPr>
        <w:t>I</w:t>
      </w:r>
      <w:r w:rsidR="009F7F89">
        <w:rPr>
          <w:rFonts w:ascii="Segoe UI Semilight" w:hAnsi="Segoe UI Semilight" w:cs="Segoe UI Semilight"/>
          <w:color w:val="000000" w:themeColor="text1"/>
          <w:sz w:val="26"/>
          <w:szCs w:val="24"/>
        </w:rPr>
        <w:t>o</w:t>
      </w:r>
      <w:r>
        <w:rPr>
          <w:rFonts w:ascii="Segoe UI Semilight" w:hAnsi="Segoe UI Semilight" w:cs="Segoe UI Semilight"/>
          <w:color w:val="000000" w:themeColor="text1"/>
          <w:sz w:val="26"/>
          <w:szCs w:val="24"/>
        </w:rPr>
        <w:t>T</w:t>
      </w:r>
      <w:r>
        <w:rPr>
          <w:rFonts w:ascii="Segoe UI Semilight" w:hAnsi="Segoe UI Semilight" w:cs="Segoe UI Semilight" w:hint="cs"/>
          <w:color w:val="000000" w:themeColor="text1"/>
          <w:sz w:val="26"/>
          <w:szCs w:val="24"/>
          <w:rtl/>
        </w:rPr>
        <w:t xml:space="preserve"> שמחליטים על </w:t>
      </w:r>
      <w:r w:rsidR="006E726B">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מאסטר</w:t>
      </w:r>
      <w:r w:rsidR="006E726B">
        <w:rPr>
          <w:rFonts w:ascii="Segoe UI Semilight" w:hAnsi="Segoe UI Semilight" w:cs="Segoe UI Semilight" w:hint="cs"/>
          <w:color w:val="000000" w:themeColor="text1"/>
          <w:sz w:val="26"/>
          <w:szCs w:val="24"/>
          <w:rtl/>
        </w:rPr>
        <w:t>"</w:t>
      </w:r>
      <w:r>
        <w:rPr>
          <w:rFonts w:ascii="Segoe UI Semilight" w:hAnsi="Segoe UI Semilight" w:cs="Segoe UI Semilight" w:hint="cs"/>
          <w:color w:val="000000" w:themeColor="text1"/>
          <w:sz w:val="26"/>
          <w:szCs w:val="24"/>
          <w:rtl/>
        </w:rPr>
        <w:t xml:space="preserve"> באופן דינאמי. </w:t>
      </w:r>
    </w:p>
    <w:p w:rsidR="00270935" w:rsidRDefault="00270935" w:rsidP="00A848BA">
      <w:pPr>
        <w:spacing w:before="120" w:after="200"/>
        <w:jc w:val="both"/>
        <w:rPr>
          <w:rFonts w:ascii="Segoe UI Semilight" w:hAnsi="Segoe UI Semilight" w:cs="Segoe UI Semilight"/>
          <w:color w:val="000000" w:themeColor="text1"/>
          <w:sz w:val="26"/>
          <w:szCs w:val="24"/>
        </w:rPr>
      </w:pPr>
      <w:r>
        <w:rPr>
          <w:rFonts w:ascii="Segoe UI Semilight" w:hAnsi="Segoe UI Semilight" w:cs="Segoe UI Semilight"/>
          <w:noProof/>
          <w:color w:val="000000" w:themeColor="text1"/>
          <w:sz w:val="26"/>
          <w:szCs w:val="24"/>
        </w:rPr>
        <w:lastRenderedPageBreak/>
        <w:drawing>
          <wp:inline distT="0" distB="0" distL="0" distR="0">
            <wp:extent cx="5400675" cy="2023110"/>
            <wp:effectExtent l="0" t="0" r="9525" b="0"/>
            <wp:docPr id="27" name="תמונה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01.PNG"/>
                    <pic:cNvPicPr/>
                  </pic:nvPicPr>
                  <pic:blipFill>
                    <a:blip r:embed="rId40">
                      <a:extLst>
                        <a:ext uri="{28A0092B-C50C-407E-A947-70E740481C1C}">
                          <a14:useLocalDpi xmlns:a14="http://schemas.microsoft.com/office/drawing/2010/main" val="0"/>
                        </a:ext>
                      </a:extLst>
                    </a:blip>
                    <a:stretch>
                      <a:fillRect/>
                    </a:stretch>
                  </pic:blipFill>
                  <pic:spPr>
                    <a:xfrm>
                      <a:off x="0" y="0"/>
                      <a:ext cx="5400675" cy="2023110"/>
                    </a:xfrm>
                    <a:prstGeom prst="rect">
                      <a:avLst/>
                    </a:prstGeom>
                  </pic:spPr>
                </pic:pic>
              </a:graphicData>
            </a:graphic>
          </wp:inline>
        </w:drawing>
      </w:r>
    </w:p>
    <w:p w:rsidR="00270935" w:rsidRDefault="00270935" w:rsidP="00270935">
      <w:pPr>
        <w:pStyle w:val="3"/>
        <w:jc w:val="left"/>
        <w:rPr>
          <w:color w:val="000000" w:themeColor="text1"/>
          <w:sz w:val="26"/>
          <w:rtl/>
        </w:rPr>
      </w:pPr>
      <w:bookmarkStart w:id="476" w:name="_Toc517102282"/>
      <w:r w:rsidRPr="00270935">
        <w:rPr>
          <w:rFonts w:ascii="Segoe UI Semilight" w:eastAsia="Times New Roman" w:hAnsi="Segoe UI Semilight" w:cs="Segoe UI Semilight" w:hint="cs"/>
          <w:color w:val="2E74B5" w:themeColor="accent1" w:themeShade="BF"/>
          <w:rtl/>
        </w:rPr>
        <w:t>2. חישוב גודל מאגר המפתחות ויצירתו</w:t>
      </w:r>
      <w:bookmarkEnd w:id="476"/>
      <w:r>
        <w:rPr>
          <w:rFonts w:hint="cs"/>
          <w:color w:val="000000" w:themeColor="text1"/>
          <w:sz w:val="26"/>
          <w:rtl/>
        </w:rPr>
        <w:t xml:space="preserve"> </w:t>
      </w:r>
    </w:p>
    <w:p w:rsidR="00270935" w:rsidRDefault="00E35224" w:rsidP="00A848B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noProof/>
          <w:color w:val="000000" w:themeColor="text1"/>
          <w:sz w:val="26"/>
          <w:szCs w:val="24"/>
        </w:rPr>
        <w:drawing>
          <wp:anchor distT="0" distB="0" distL="114300" distR="114300" simplePos="0" relativeHeight="251666944" behindDoc="0" locked="0" layoutInCell="1" allowOverlap="1">
            <wp:simplePos x="0" y="0"/>
            <wp:positionH relativeFrom="column">
              <wp:posOffset>24130</wp:posOffset>
            </wp:positionH>
            <wp:positionV relativeFrom="paragraph">
              <wp:posOffset>669290</wp:posOffset>
            </wp:positionV>
            <wp:extent cx="4724400" cy="2148840"/>
            <wp:effectExtent l="0" t="0" r="0" b="3810"/>
            <wp:wrapTopAndBottom/>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02.PNG"/>
                    <pic:cNvPicPr/>
                  </pic:nvPicPr>
                  <pic:blipFill>
                    <a:blip r:embed="rId41">
                      <a:extLst>
                        <a:ext uri="{28A0092B-C50C-407E-A947-70E740481C1C}">
                          <a14:useLocalDpi xmlns:a14="http://schemas.microsoft.com/office/drawing/2010/main" val="0"/>
                        </a:ext>
                      </a:extLst>
                    </a:blip>
                    <a:stretch>
                      <a:fillRect/>
                    </a:stretch>
                  </pic:blipFill>
                  <pic:spPr>
                    <a:xfrm>
                      <a:off x="0" y="0"/>
                      <a:ext cx="4724400" cy="2148840"/>
                    </a:xfrm>
                    <a:prstGeom prst="rect">
                      <a:avLst/>
                    </a:prstGeom>
                  </pic:spPr>
                </pic:pic>
              </a:graphicData>
            </a:graphic>
          </wp:anchor>
        </w:drawing>
      </w:r>
      <w:r w:rsidR="00543630">
        <w:rPr>
          <w:rFonts w:ascii="Segoe UI Semilight" w:hAnsi="Segoe UI Semilight" w:cs="Segoe UI Semilight" w:hint="cs"/>
          <w:color w:val="000000" w:themeColor="text1"/>
          <w:sz w:val="26"/>
          <w:szCs w:val="24"/>
          <w:rtl/>
        </w:rPr>
        <w:t>המאסטר מחשב את גודל בריכת המפתחות שעליו לייצר, ומייצר אותם, מחשב את קבוצת תת</w:t>
      </w:r>
      <w:r w:rsidR="00270935">
        <w:rPr>
          <w:rFonts w:ascii="Segoe UI Semilight" w:hAnsi="Segoe UI Semilight" w:cs="Segoe UI Semilight" w:hint="cs"/>
          <w:color w:val="000000" w:themeColor="text1"/>
          <w:sz w:val="26"/>
          <w:szCs w:val="24"/>
          <w:rtl/>
        </w:rPr>
        <w:t>י המפתחות שעליו לשלוח לכל מכשיר.</w:t>
      </w:r>
    </w:p>
    <w:p w:rsidR="00270935" w:rsidRDefault="00270935" w:rsidP="00A848BA">
      <w:pPr>
        <w:spacing w:before="120" w:after="200"/>
        <w:jc w:val="both"/>
        <w:rPr>
          <w:rFonts w:ascii="Segoe UI Semilight" w:hAnsi="Segoe UI Semilight" w:cs="Segoe UI Semilight"/>
          <w:color w:val="000000" w:themeColor="text1"/>
          <w:sz w:val="26"/>
          <w:szCs w:val="24"/>
        </w:rPr>
      </w:pPr>
    </w:p>
    <w:p w:rsidR="00CE6DF7" w:rsidRPr="00CE6DF7" w:rsidRDefault="00CE6DF7" w:rsidP="00CE6DF7">
      <w:pPr>
        <w:pStyle w:val="3"/>
        <w:numPr>
          <w:ilvl w:val="0"/>
          <w:numId w:val="45"/>
        </w:numPr>
        <w:jc w:val="left"/>
        <w:rPr>
          <w:color w:val="000000" w:themeColor="text1"/>
          <w:sz w:val="26"/>
        </w:rPr>
      </w:pPr>
      <w:bookmarkStart w:id="477" w:name="_Toc517102283"/>
      <w:r>
        <w:rPr>
          <w:rFonts w:ascii="Segoe UI Semilight" w:eastAsia="Times New Roman" w:hAnsi="Segoe UI Semilight" w:cs="Segoe UI Semilight" w:hint="cs"/>
          <w:color w:val="2E74B5" w:themeColor="accent1" w:themeShade="BF"/>
          <w:rtl/>
        </w:rPr>
        <w:t>שליחת מפתחות באופן מוצפן</w:t>
      </w:r>
      <w:bookmarkEnd w:id="477"/>
    </w:p>
    <w:p w:rsidR="00CE6DF7" w:rsidRDefault="00E35224" w:rsidP="00CE6DF7">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noProof/>
          <w:color w:val="000000" w:themeColor="text1"/>
          <w:sz w:val="26"/>
          <w:szCs w:val="24"/>
          <w:rtl/>
        </w:rPr>
        <w:drawing>
          <wp:anchor distT="0" distB="0" distL="114300" distR="114300" simplePos="0" relativeHeight="251663872" behindDoc="0" locked="0" layoutInCell="1" allowOverlap="1">
            <wp:simplePos x="0" y="0"/>
            <wp:positionH relativeFrom="column">
              <wp:posOffset>635</wp:posOffset>
            </wp:positionH>
            <wp:positionV relativeFrom="paragraph">
              <wp:posOffset>530860</wp:posOffset>
            </wp:positionV>
            <wp:extent cx="3733800" cy="1173480"/>
            <wp:effectExtent l="0" t="0" r="0" b="7620"/>
            <wp:wrapTopAndBottom/>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03.PNG"/>
                    <pic:cNvPicPr/>
                  </pic:nvPicPr>
                  <pic:blipFill>
                    <a:blip r:embed="rId42">
                      <a:extLst>
                        <a:ext uri="{28A0092B-C50C-407E-A947-70E740481C1C}">
                          <a14:useLocalDpi xmlns:a14="http://schemas.microsoft.com/office/drawing/2010/main" val="0"/>
                        </a:ext>
                      </a:extLst>
                    </a:blip>
                    <a:stretch>
                      <a:fillRect/>
                    </a:stretch>
                  </pic:blipFill>
                  <pic:spPr>
                    <a:xfrm>
                      <a:off x="0" y="0"/>
                      <a:ext cx="3733800" cy="1173480"/>
                    </a:xfrm>
                    <a:prstGeom prst="rect">
                      <a:avLst/>
                    </a:prstGeom>
                  </pic:spPr>
                </pic:pic>
              </a:graphicData>
            </a:graphic>
          </wp:anchor>
        </w:drawing>
      </w:r>
      <w:r w:rsidR="00CE6DF7">
        <w:rPr>
          <w:rFonts w:ascii="Segoe UI Semilight" w:hAnsi="Segoe UI Semilight" w:cs="Segoe UI Semilight" w:hint="cs"/>
          <w:color w:val="000000" w:themeColor="text1"/>
          <w:sz w:val="26"/>
          <w:szCs w:val="24"/>
          <w:rtl/>
        </w:rPr>
        <w:t xml:space="preserve">הלקוח מייצר מפתח </w:t>
      </w:r>
      <w:r w:rsidR="00CE6DF7">
        <w:rPr>
          <w:rFonts w:ascii="Segoe UI Semilight" w:hAnsi="Segoe UI Semilight" w:cs="Segoe UI Semilight" w:hint="cs"/>
          <w:color w:val="000000" w:themeColor="text1"/>
          <w:sz w:val="26"/>
          <w:szCs w:val="24"/>
        </w:rPr>
        <w:t>RSA</w:t>
      </w:r>
      <w:r w:rsidR="00CE6DF7">
        <w:rPr>
          <w:rFonts w:ascii="Segoe UI Semilight" w:hAnsi="Segoe UI Semilight" w:cs="Segoe UI Semilight" w:hint="cs"/>
          <w:color w:val="000000" w:themeColor="text1"/>
          <w:sz w:val="26"/>
          <w:szCs w:val="24"/>
          <w:rtl/>
        </w:rPr>
        <w:t xml:space="preserve"> פומבי ופרטי (הלקוח שולח למאסטר את החלק הפומבי).</w:t>
      </w:r>
    </w:p>
    <w:p w:rsidR="00CE6DF7" w:rsidRDefault="00543630" w:rsidP="00CE6DF7">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 </w:t>
      </w:r>
    </w:p>
    <w:p w:rsidR="00CE6DF7" w:rsidRDefault="00F56AF6" w:rsidP="00CE6DF7">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noProof/>
          <w:color w:val="000000" w:themeColor="text1"/>
          <w:sz w:val="26"/>
          <w:szCs w:val="24"/>
          <w:rtl/>
        </w:rPr>
        <w:lastRenderedPageBreak/>
        <w:drawing>
          <wp:anchor distT="0" distB="0" distL="114300" distR="114300" simplePos="0" relativeHeight="251651584" behindDoc="0" locked="0" layoutInCell="1" allowOverlap="1">
            <wp:simplePos x="0" y="0"/>
            <wp:positionH relativeFrom="column">
              <wp:posOffset>318</wp:posOffset>
            </wp:positionH>
            <wp:positionV relativeFrom="paragraph">
              <wp:posOffset>1533525</wp:posOffset>
            </wp:positionV>
            <wp:extent cx="5400675" cy="2499360"/>
            <wp:effectExtent l="0" t="0" r="9525" b="0"/>
            <wp:wrapTopAndBottom/>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05.PNG"/>
                    <pic:cNvPicPr/>
                  </pic:nvPicPr>
                  <pic:blipFill>
                    <a:blip r:embed="rId43">
                      <a:extLst>
                        <a:ext uri="{28A0092B-C50C-407E-A947-70E740481C1C}">
                          <a14:useLocalDpi xmlns:a14="http://schemas.microsoft.com/office/drawing/2010/main" val="0"/>
                        </a:ext>
                      </a:extLst>
                    </a:blip>
                    <a:stretch>
                      <a:fillRect/>
                    </a:stretch>
                  </pic:blipFill>
                  <pic:spPr>
                    <a:xfrm>
                      <a:off x="0" y="0"/>
                      <a:ext cx="5400675" cy="2499360"/>
                    </a:xfrm>
                    <a:prstGeom prst="rect">
                      <a:avLst/>
                    </a:prstGeom>
                  </pic:spPr>
                </pic:pic>
              </a:graphicData>
            </a:graphic>
          </wp:anchor>
        </w:drawing>
      </w:r>
      <w:r w:rsidR="00843CFA">
        <w:rPr>
          <w:rFonts w:ascii="Segoe UI Semilight" w:hAnsi="Segoe UI Semilight" w:cs="Segoe UI Semilight"/>
          <w:noProof/>
          <w:color w:val="000000" w:themeColor="text1"/>
          <w:sz w:val="26"/>
          <w:szCs w:val="24"/>
          <w:rtl/>
        </w:rPr>
        <w:drawing>
          <wp:anchor distT="0" distB="0" distL="114300" distR="114300" simplePos="0" relativeHeight="251648512" behindDoc="0" locked="0" layoutInCell="1" allowOverlap="1">
            <wp:simplePos x="0" y="0"/>
            <wp:positionH relativeFrom="column">
              <wp:posOffset>635</wp:posOffset>
            </wp:positionH>
            <wp:positionV relativeFrom="paragraph">
              <wp:posOffset>418465</wp:posOffset>
            </wp:positionV>
            <wp:extent cx="3154680" cy="1089660"/>
            <wp:effectExtent l="0" t="0" r="7620" b="0"/>
            <wp:wrapTopAndBottom/>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04.PNG"/>
                    <pic:cNvPicPr/>
                  </pic:nvPicPr>
                  <pic:blipFill>
                    <a:blip r:embed="rId44">
                      <a:extLst>
                        <a:ext uri="{28A0092B-C50C-407E-A947-70E740481C1C}">
                          <a14:useLocalDpi xmlns:a14="http://schemas.microsoft.com/office/drawing/2010/main" val="0"/>
                        </a:ext>
                      </a:extLst>
                    </a:blip>
                    <a:stretch>
                      <a:fillRect/>
                    </a:stretch>
                  </pic:blipFill>
                  <pic:spPr>
                    <a:xfrm>
                      <a:off x="0" y="0"/>
                      <a:ext cx="3154680" cy="1089660"/>
                    </a:xfrm>
                    <a:prstGeom prst="rect">
                      <a:avLst/>
                    </a:prstGeom>
                  </pic:spPr>
                </pic:pic>
              </a:graphicData>
            </a:graphic>
          </wp:anchor>
        </w:drawing>
      </w:r>
      <w:r w:rsidR="00CE6DF7">
        <w:rPr>
          <w:rFonts w:ascii="Segoe UI Semilight" w:hAnsi="Segoe UI Semilight" w:cs="Segoe UI Semilight" w:hint="cs"/>
          <w:color w:val="000000" w:themeColor="text1"/>
          <w:sz w:val="26"/>
          <w:szCs w:val="24"/>
          <w:rtl/>
        </w:rPr>
        <w:t>המאסטר שולח את המפתחות מוצפנים.</w:t>
      </w:r>
    </w:p>
    <w:p w:rsidR="00CE6DF7" w:rsidRDefault="00CE6DF7" w:rsidP="00CE6DF7">
      <w:pPr>
        <w:spacing w:before="120" w:after="200"/>
        <w:jc w:val="both"/>
        <w:rPr>
          <w:rFonts w:ascii="Segoe UI Semilight" w:hAnsi="Segoe UI Semilight" w:cs="Segoe UI Semilight"/>
          <w:noProof/>
          <w:color w:val="000000" w:themeColor="text1"/>
          <w:sz w:val="26"/>
          <w:szCs w:val="24"/>
          <w:rtl/>
        </w:rPr>
      </w:pPr>
    </w:p>
    <w:p w:rsidR="00CE6DF7" w:rsidRDefault="00F56AF6" w:rsidP="00843CF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noProof/>
          <w:color w:val="000000" w:themeColor="text1"/>
          <w:sz w:val="26"/>
          <w:szCs w:val="24"/>
          <w:rtl/>
        </w:rPr>
        <w:drawing>
          <wp:anchor distT="0" distB="0" distL="114300" distR="114300" simplePos="0" relativeHeight="251654656" behindDoc="0" locked="0" layoutInCell="1" allowOverlap="1">
            <wp:simplePos x="0" y="0"/>
            <wp:positionH relativeFrom="column">
              <wp:posOffset>10160</wp:posOffset>
            </wp:positionH>
            <wp:positionV relativeFrom="paragraph">
              <wp:posOffset>358140</wp:posOffset>
            </wp:positionV>
            <wp:extent cx="3299460" cy="982980"/>
            <wp:effectExtent l="0" t="0" r="0" b="7620"/>
            <wp:wrapTopAndBottom/>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06.PNG"/>
                    <pic:cNvPicPr/>
                  </pic:nvPicPr>
                  <pic:blipFill>
                    <a:blip r:embed="rId45">
                      <a:extLst>
                        <a:ext uri="{28A0092B-C50C-407E-A947-70E740481C1C}">
                          <a14:useLocalDpi xmlns:a14="http://schemas.microsoft.com/office/drawing/2010/main" val="0"/>
                        </a:ext>
                      </a:extLst>
                    </a:blip>
                    <a:stretch>
                      <a:fillRect/>
                    </a:stretch>
                  </pic:blipFill>
                  <pic:spPr>
                    <a:xfrm>
                      <a:off x="0" y="0"/>
                      <a:ext cx="3299460" cy="982980"/>
                    </a:xfrm>
                    <a:prstGeom prst="rect">
                      <a:avLst/>
                    </a:prstGeom>
                  </pic:spPr>
                </pic:pic>
              </a:graphicData>
            </a:graphic>
          </wp:anchor>
        </w:drawing>
      </w:r>
      <w:r w:rsidR="00CE6DF7">
        <w:rPr>
          <w:rFonts w:ascii="Segoe UI Semilight" w:hAnsi="Segoe UI Semilight" w:cs="Segoe UI Semilight" w:hint="cs"/>
          <w:color w:val="000000" w:themeColor="text1"/>
          <w:sz w:val="26"/>
          <w:szCs w:val="24"/>
          <w:rtl/>
        </w:rPr>
        <w:t>הלקוח מקבל</w:t>
      </w:r>
      <w:r w:rsidR="00543630">
        <w:rPr>
          <w:rFonts w:ascii="Segoe UI Semilight" w:hAnsi="Segoe UI Semilight" w:cs="Segoe UI Semilight" w:hint="cs"/>
          <w:color w:val="000000" w:themeColor="text1"/>
          <w:sz w:val="26"/>
          <w:szCs w:val="24"/>
          <w:rtl/>
        </w:rPr>
        <w:t xml:space="preserve"> קבוצה של תתי מפתחות</w:t>
      </w:r>
      <w:r w:rsidR="00CE6DF7">
        <w:rPr>
          <w:rFonts w:ascii="Segoe UI Semilight" w:hAnsi="Segoe UI Semilight" w:cs="Segoe UI Semilight" w:hint="cs"/>
          <w:color w:val="000000" w:themeColor="text1"/>
          <w:sz w:val="26"/>
          <w:szCs w:val="24"/>
          <w:rtl/>
        </w:rPr>
        <w:t xml:space="preserve"> מוצפנים</w:t>
      </w:r>
      <w:r w:rsidR="00543630">
        <w:rPr>
          <w:rFonts w:ascii="Segoe UI Semilight" w:hAnsi="Segoe UI Semilight" w:cs="Segoe UI Semilight" w:hint="cs"/>
          <w:color w:val="000000" w:themeColor="text1"/>
          <w:sz w:val="26"/>
          <w:szCs w:val="24"/>
          <w:rtl/>
        </w:rPr>
        <w:t xml:space="preserve">, </w:t>
      </w:r>
      <w:r w:rsidR="00CE6DF7">
        <w:rPr>
          <w:rFonts w:ascii="Segoe UI Semilight" w:hAnsi="Segoe UI Semilight" w:cs="Segoe UI Semilight" w:hint="cs"/>
          <w:color w:val="000000" w:themeColor="text1"/>
          <w:sz w:val="26"/>
          <w:szCs w:val="24"/>
          <w:rtl/>
        </w:rPr>
        <w:t>ומ</w:t>
      </w:r>
      <w:r w:rsidR="00543630">
        <w:rPr>
          <w:rFonts w:ascii="Segoe UI Semilight" w:hAnsi="Segoe UI Semilight" w:cs="Segoe UI Semilight" w:hint="cs"/>
          <w:color w:val="000000" w:themeColor="text1"/>
          <w:sz w:val="26"/>
          <w:szCs w:val="24"/>
          <w:rtl/>
        </w:rPr>
        <w:t>פענח ע</w:t>
      </w:r>
      <w:r w:rsidR="00CE6DF7">
        <w:rPr>
          <w:rFonts w:ascii="Segoe UI Semilight" w:hAnsi="Segoe UI Semilight" w:cs="Segoe UI Semilight" w:hint="cs"/>
          <w:color w:val="000000" w:themeColor="text1"/>
          <w:sz w:val="26"/>
          <w:szCs w:val="24"/>
          <w:rtl/>
        </w:rPr>
        <w:t>"י המפתח הפרטי שיצר.</w:t>
      </w:r>
    </w:p>
    <w:p w:rsidR="00CE6DF7" w:rsidRDefault="00CE6DF7" w:rsidP="00A848BA">
      <w:pPr>
        <w:spacing w:before="120" w:after="200"/>
        <w:jc w:val="both"/>
        <w:rPr>
          <w:rFonts w:ascii="Segoe UI Semilight" w:hAnsi="Segoe UI Semilight" w:cs="Segoe UI Semilight"/>
          <w:color w:val="000000" w:themeColor="text1"/>
          <w:sz w:val="26"/>
          <w:szCs w:val="24"/>
          <w:rtl/>
        </w:rPr>
      </w:pPr>
    </w:p>
    <w:p w:rsidR="00CE6DF7" w:rsidRPr="00CE6DF7" w:rsidRDefault="00CE6DF7" w:rsidP="00CE6DF7">
      <w:pPr>
        <w:pStyle w:val="a7"/>
        <w:numPr>
          <w:ilvl w:val="0"/>
          <w:numId w:val="45"/>
        </w:numPr>
        <w:spacing w:before="120" w:after="200"/>
        <w:jc w:val="both"/>
        <w:rPr>
          <w:rFonts w:ascii="Segoe UI Semilight" w:hAnsi="Segoe UI Semilight" w:cs="Segoe UI Semilight"/>
          <w:color w:val="000000" w:themeColor="text1"/>
          <w:sz w:val="26"/>
          <w:rtl/>
        </w:rPr>
      </w:pPr>
      <w:r>
        <w:rPr>
          <w:rFonts w:ascii="Segoe UI Semilight" w:hAnsi="Segoe UI Semilight" w:cs="Segoe UI Semilight" w:hint="cs"/>
          <w:color w:val="2E74B5" w:themeColor="accent1" w:themeShade="BF"/>
          <w:rtl/>
        </w:rPr>
        <w:t>מציאת מפתח משותף</w:t>
      </w:r>
      <w:r w:rsidRPr="00CE6DF7">
        <w:rPr>
          <w:rFonts w:ascii="Segoe UI Semilight" w:hAnsi="Segoe UI Semilight" w:cs="Segoe UI Semilight" w:hint="cs"/>
          <w:color w:val="000000" w:themeColor="text1"/>
          <w:sz w:val="26"/>
          <w:rtl/>
        </w:rPr>
        <w:t xml:space="preserve"> </w:t>
      </w:r>
    </w:p>
    <w:p w:rsidR="00833A4C" w:rsidRDefault="00833A4C" w:rsidP="00833A4C">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צומת שולח לצומת אחר את אינדקסי המפתחות שלו.</w:t>
      </w:r>
    </w:p>
    <w:p w:rsidR="00833A4C" w:rsidRDefault="00833A4C" w:rsidP="00833A4C">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הצומת המקבל מבצע חיתוך עם האינדקסים שלו, ושולח חזרה את אינדקס המפתח  המשותף.</w:t>
      </w:r>
    </w:p>
    <w:p w:rsidR="000356D2" w:rsidRDefault="000356D2" w:rsidP="00833A4C">
      <w:pPr>
        <w:spacing w:before="120" w:after="200"/>
        <w:jc w:val="both"/>
        <w:rPr>
          <w:rFonts w:ascii="Segoe UI Semilight" w:hAnsi="Segoe UI Semilight" w:cs="Segoe UI Semilight"/>
          <w:color w:val="000000" w:themeColor="text1"/>
          <w:sz w:val="26"/>
          <w:szCs w:val="24"/>
          <w:rtl/>
        </w:rPr>
      </w:pPr>
    </w:p>
    <w:p w:rsidR="000356D2" w:rsidRDefault="000356D2" w:rsidP="00833A4C">
      <w:pPr>
        <w:spacing w:before="120" w:after="200"/>
        <w:jc w:val="both"/>
        <w:rPr>
          <w:rFonts w:ascii="Segoe UI Semilight" w:hAnsi="Segoe UI Semilight" w:cs="Segoe UI Semilight"/>
          <w:color w:val="000000" w:themeColor="text1"/>
          <w:sz w:val="26"/>
          <w:szCs w:val="24"/>
          <w:rtl/>
        </w:rPr>
      </w:pPr>
    </w:p>
    <w:p w:rsidR="000356D2" w:rsidRDefault="00F56AF6" w:rsidP="00833A4C">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noProof/>
          <w:color w:val="000000" w:themeColor="text1"/>
          <w:sz w:val="26"/>
          <w:szCs w:val="24"/>
          <w:rtl/>
        </w:rPr>
        <w:lastRenderedPageBreak/>
        <w:drawing>
          <wp:anchor distT="0" distB="0" distL="114300" distR="114300" simplePos="0" relativeHeight="251657728" behindDoc="0" locked="0" layoutInCell="1" allowOverlap="1">
            <wp:simplePos x="0" y="0"/>
            <wp:positionH relativeFrom="column">
              <wp:posOffset>-1270</wp:posOffset>
            </wp:positionH>
            <wp:positionV relativeFrom="paragraph">
              <wp:posOffset>73025</wp:posOffset>
            </wp:positionV>
            <wp:extent cx="5234940" cy="2446020"/>
            <wp:effectExtent l="0" t="0" r="3810" b="0"/>
            <wp:wrapTopAndBottom/>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07.PNG"/>
                    <pic:cNvPicPr/>
                  </pic:nvPicPr>
                  <pic:blipFill>
                    <a:blip r:embed="rId46">
                      <a:extLst>
                        <a:ext uri="{28A0092B-C50C-407E-A947-70E740481C1C}">
                          <a14:useLocalDpi xmlns:a14="http://schemas.microsoft.com/office/drawing/2010/main" val="0"/>
                        </a:ext>
                      </a:extLst>
                    </a:blip>
                    <a:stretch>
                      <a:fillRect/>
                    </a:stretch>
                  </pic:blipFill>
                  <pic:spPr>
                    <a:xfrm>
                      <a:off x="0" y="0"/>
                      <a:ext cx="5234940" cy="2446020"/>
                    </a:xfrm>
                    <a:prstGeom prst="rect">
                      <a:avLst/>
                    </a:prstGeom>
                  </pic:spPr>
                </pic:pic>
              </a:graphicData>
            </a:graphic>
          </wp:anchor>
        </w:drawing>
      </w:r>
    </w:p>
    <w:p w:rsidR="000356D2" w:rsidRDefault="000356D2" w:rsidP="000356D2">
      <w:pPr>
        <w:spacing w:before="120" w:after="200"/>
        <w:jc w:val="both"/>
        <w:rPr>
          <w:rFonts w:ascii="Segoe UI Semilight" w:hAnsi="Segoe UI Semilight" w:cs="Segoe UI Semilight"/>
          <w:color w:val="000000" w:themeColor="text1"/>
          <w:sz w:val="26"/>
          <w:szCs w:val="24"/>
          <w:rtl/>
        </w:rPr>
      </w:pPr>
    </w:p>
    <w:p w:rsidR="000356D2" w:rsidRDefault="008D7500" w:rsidP="00833A4C">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noProof/>
          <w:color w:val="000000" w:themeColor="text1"/>
          <w:sz w:val="26"/>
          <w:szCs w:val="24"/>
          <w:rtl/>
        </w:rPr>
        <w:drawing>
          <wp:anchor distT="0" distB="0" distL="114300" distR="114300" simplePos="0" relativeHeight="251660800" behindDoc="0" locked="0" layoutInCell="1" allowOverlap="1">
            <wp:simplePos x="0" y="0"/>
            <wp:positionH relativeFrom="column">
              <wp:posOffset>318</wp:posOffset>
            </wp:positionH>
            <wp:positionV relativeFrom="paragraph">
              <wp:posOffset>448945</wp:posOffset>
            </wp:positionV>
            <wp:extent cx="3762375" cy="1196975"/>
            <wp:effectExtent l="0" t="0" r="9525" b="3175"/>
            <wp:wrapTopAndBottom/>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a08.PNG"/>
                    <pic:cNvPicPr/>
                  </pic:nvPicPr>
                  <pic:blipFill>
                    <a:blip r:embed="rId47">
                      <a:extLst>
                        <a:ext uri="{28A0092B-C50C-407E-A947-70E740481C1C}">
                          <a14:useLocalDpi xmlns:a14="http://schemas.microsoft.com/office/drawing/2010/main" val="0"/>
                        </a:ext>
                      </a:extLst>
                    </a:blip>
                    <a:stretch>
                      <a:fillRect/>
                    </a:stretch>
                  </pic:blipFill>
                  <pic:spPr>
                    <a:xfrm>
                      <a:off x="0" y="0"/>
                      <a:ext cx="3762375" cy="1196975"/>
                    </a:xfrm>
                    <a:prstGeom prst="rect">
                      <a:avLst/>
                    </a:prstGeom>
                  </pic:spPr>
                </pic:pic>
              </a:graphicData>
            </a:graphic>
            <wp14:sizeRelH relativeFrom="margin">
              <wp14:pctWidth>0</wp14:pctWidth>
            </wp14:sizeRelH>
            <wp14:sizeRelV relativeFrom="margin">
              <wp14:pctHeight>0</wp14:pctHeight>
            </wp14:sizeRelV>
          </wp:anchor>
        </w:drawing>
      </w:r>
      <w:r w:rsidR="000356D2">
        <w:rPr>
          <w:rFonts w:ascii="Segoe UI Semilight" w:hAnsi="Segoe UI Semilight" w:cs="Segoe UI Semilight" w:hint="cs"/>
          <w:color w:val="000000" w:themeColor="text1"/>
          <w:sz w:val="26"/>
          <w:szCs w:val="24"/>
          <w:rtl/>
        </w:rPr>
        <w:t>שני הצמתים שומרים את האינדקס המשותף.</w:t>
      </w:r>
    </w:p>
    <w:p w:rsidR="00833A4C" w:rsidRPr="00893CBE" w:rsidRDefault="00893CBE" w:rsidP="00893CBE">
      <w:pPr>
        <w:pStyle w:val="a7"/>
        <w:numPr>
          <w:ilvl w:val="0"/>
          <w:numId w:val="45"/>
        </w:numPr>
        <w:spacing w:before="120" w:after="200"/>
        <w:jc w:val="both"/>
        <w:rPr>
          <w:rFonts w:ascii="Segoe UI Semilight" w:hAnsi="Segoe UI Semilight" w:cs="Segoe UI Semilight"/>
          <w:color w:val="000000" w:themeColor="text1"/>
          <w:sz w:val="26"/>
        </w:rPr>
      </w:pPr>
      <w:r>
        <w:rPr>
          <w:rFonts w:ascii="Segoe UI Semilight" w:hAnsi="Segoe UI Semilight" w:cs="Segoe UI Semilight" w:hint="cs"/>
          <w:color w:val="2E74B5" w:themeColor="accent1" w:themeShade="BF"/>
          <w:rtl/>
        </w:rPr>
        <w:t>רשת בטוחה</w:t>
      </w:r>
    </w:p>
    <w:p w:rsidR="00893CBE" w:rsidRDefault="00893CBE" w:rsidP="00893CBE">
      <w:pPr>
        <w:spacing w:before="120" w:after="200"/>
        <w:ind w:left="360"/>
        <w:jc w:val="both"/>
        <w:rPr>
          <w:rFonts w:ascii="Segoe UI Semilight" w:hAnsi="Segoe UI Semilight" w:cs="Segoe UI Semilight"/>
          <w:color w:val="000000" w:themeColor="text1"/>
          <w:sz w:val="26"/>
          <w:rtl/>
        </w:rPr>
      </w:pPr>
      <w:r>
        <w:rPr>
          <w:rFonts w:ascii="Segoe UI Semilight" w:hAnsi="Segoe UI Semilight" w:cs="Segoe UI Semilight" w:hint="cs"/>
          <w:noProof/>
          <w:color w:val="000000" w:themeColor="text1"/>
          <w:sz w:val="26"/>
          <w:rtl/>
        </w:rPr>
        <w:drawing>
          <wp:anchor distT="0" distB="0" distL="114300" distR="114300" simplePos="0" relativeHeight="251670016" behindDoc="0" locked="0" layoutInCell="1" allowOverlap="1">
            <wp:simplePos x="0" y="0"/>
            <wp:positionH relativeFrom="column">
              <wp:posOffset>34290</wp:posOffset>
            </wp:positionH>
            <wp:positionV relativeFrom="paragraph">
              <wp:posOffset>522605</wp:posOffset>
            </wp:positionV>
            <wp:extent cx="4709160" cy="1531620"/>
            <wp:effectExtent l="0" t="0" r="0" b="0"/>
            <wp:wrapTopAndBottom/>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09.PNG"/>
                    <pic:cNvPicPr/>
                  </pic:nvPicPr>
                  <pic:blipFill>
                    <a:blip r:embed="rId48">
                      <a:extLst>
                        <a:ext uri="{28A0092B-C50C-407E-A947-70E740481C1C}">
                          <a14:useLocalDpi xmlns:a14="http://schemas.microsoft.com/office/drawing/2010/main" val="0"/>
                        </a:ext>
                      </a:extLst>
                    </a:blip>
                    <a:stretch>
                      <a:fillRect/>
                    </a:stretch>
                  </pic:blipFill>
                  <pic:spPr>
                    <a:xfrm>
                      <a:off x="0" y="0"/>
                      <a:ext cx="4709160" cy="1531620"/>
                    </a:xfrm>
                    <a:prstGeom prst="rect">
                      <a:avLst/>
                    </a:prstGeom>
                  </pic:spPr>
                </pic:pic>
              </a:graphicData>
            </a:graphic>
          </wp:anchor>
        </w:drawing>
      </w:r>
      <w:r>
        <w:rPr>
          <w:rFonts w:ascii="Segoe UI Semilight" w:hAnsi="Segoe UI Semilight" w:cs="Segoe UI Semilight" w:hint="cs"/>
          <w:color w:val="000000" w:themeColor="text1"/>
          <w:sz w:val="26"/>
          <w:rtl/>
        </w:rPr>
        <w:t>כאשר שני צמתים מתקשרים ביניהם הם משתמשים במפתח המשותף כדי להצפין ולפענח הודעות.</w:t>
      </w:r>
    </w:p>
    <w:p w:rsidR="00893CBE" w:rsidRDefault="00893CBE" w:rsidP="00893CBE">
      <w:pPr>
        <w:spacing w:before="120" w:after="200"/>
        <w:ind w:left="360"/>
        <w:jc w:val="both"/>
        <w:rPr>
          <w:rFonts w:ascii="Segoe UI Semilight" w:hAnsi="Segoe UI Semilight" w:cs="Segoe UI Semilight"/>
          <w:color w:val="000000" w:themeColor="text1"/>
          <w:sz w:val="26"/>
          <w:rtl/>
        </w:rPr>
      </w:pPr>
    </w:p>
    <w:p w:rsidR="00893CBE" w:rsidRPr="00893CBE" w:rsidRDefault="00893CBE" w:rsidP="00893CBE">
      <w:pPr>
        <w:spacing w:before="120" w:after="200"/>
        <w:ind w:left="360"/>
        <w:jc w:val="both"/>
        <w:rPr>
          <w:rFonts w:ascii="Segoe UI Semilight" w:hAnsi="Segoe UI Semilight" w:cs="Segoe UI Semilight"/>
          <w:color w:val="000000" w:themeColor="text1"/>
          <w:sz w:val="26"/>
          <w:rtl/>
        </w:rPr>
      </w:pPr>
      <w:r>
        <w:rPr>
          <w:rFonts w:ascii="Segoe UI Semilight" w:hAnsi="Segoe UI Semilight" w:cs="Segoe UI Semilight" w:hint="cs"/>
          <w:noProof/>
          <w:color w:val="000000" w:themeColor="text1"/>
          <w:sz w:val="26"/>
          <w:rtl/>
        </w:rPr>
        <w:lastRenderedPageBreak/>
        <w:drawing>
          <wp:inline distT="0" distB="0" distL="0" distR="0">
            <wp:extent cx="5400675" cy="1115060"/>
            <wp:effectExtent l="0" t="0" r="9525" b="8890"/>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10.PNG"/>
                    <pic:cNvPicPr/>
                  </pic:nvPicPr>
                  <pic:blipFill>
                    <a:blip r:embed="rId49">
                      <a:extLst>
                        <a:ext uri="{28A0092B-C50C-407E-A947-70E740481C1C}">
                          <a14:useLocalDpi xmlns:a14="http://schemas.microsoft.com/office/drawing/2010/main" val="0"/>
                        </a:ext>
                      </a:extLst>
                    </a:blip>
                    <a:stretch>
                      <a:fillRect/>
                    </a:stretch>
                  </pic:blipFill>
                  <pic:spPr>
                    <a:xfrm>
                      <a:off x="0" y="0"/>
                      <a:ext cx="5400675" cy="1115060"/>
                    </a:xfrm>
                    <a:prstGeom prst="rect">
                      <a:avLst/>
                    </a:prstGeom>
                  </pic:spPr>
                </pic:pic>
              </a:graphicData>
            </a:graphic>
          </wp:inline>
        </w:drawing>
      </w:r>
    </w:p>
    <w:p w:rsidR="00833A4C" w:rsidRPr="00833A4C" w:rsidRDefault="0051310E" w:rsidP="00833A4C">
      <w:pPr>
        <w:pStyle w:val="3"/>
        <w:jc w:val="both"/>
        <w:rPr>
          <w:rFonts w:ascii="Segoe UI Semilight" w:eastAsia="Times New Roman" w:hAnsi="Segoe UI Semilight" w:cs="Segoe UI Semilight"/>
          <w:color w:val="2E74B5" w:themeColor="accent1" w:themeShade="BF"/>
          <w:rtl/>
        </w:rPr>
      </w:pPr>
      <w:bookmarkStart w:id="478" w:name="_Toc517102284"/>
      <w:r w:rsidRPr="0051310E">
        <w:rPr>
          <w:rFonts w:ascii="Segoe UI Semilight" w:eastAsia="Times New Roman" w:hAnsi="Segoe UI Semilight" w:cs="Segoe UI Semilight" w:hint="cs"/>
          <w:color w:val="2E74B5" w:themeColor="accent1" w:themeShade="BF"/>
          <w:rtl/>
        </w:rPr>
        <w:t>נוסחאות מתמטיות</w:t>
      </w:r>
      <w:bookmarkEnd w:id="478"/>
    </w:p>
    <w:p w:rsidR="00E110D2" w:rsidRPr="0051310E" w:rsidRDefault="00E110D2" w:rsidP="00A848BA">
      <w:pPr>
        <w:pStyle w:val="3"/>
        <w:jc w:val="both"/>
        <w:rPr>
          <w:rFonts w:ascii="Segoe UI Semilight" w:eastAsia="Times New Roman" w:hAnsi="Segoe UI Semilight" w:cs="Segoe UI Semilight"/>
          <w:color w:val="2E74B5" w:themeColor="accent1" w:themeShade="BF"/>
          <w:rtl/>
        </w:rPr>
      </w:pPr>
      <w:bookmarkStart w:id="479" w:name="_Toc517102285"/>
      <w:r w:rsidRPr="0051310E">
        <w:rPr>
          <w:rFonts w:ascii="Segoe UI Semilight" w:eastAsia="Times New Roman" w:hAnsi="Segoe UI Semilight" w:cs="Segoe UI Semilight" w:hint="cs"/>
          <w:color w:val="2E74B5" w:themeColor="accent1" w:themeShade="BF"/>
          <w:rtl/>
        </w:rPr>
        <w:t>הודעות</w:t>
      </w:r>
      <w:bookmarkEnd w:id="479"/>
    </w:p>
    <w:p w:rsidR="00E110D2" w:rsidRDefault="00E110D2" w:rsidP="00A848BA">
      <w:pPr>
        <w:pStyle w:val="3"/>
        <w:jc w:val="both"/>
        <w:rPr>
          <w:rFonts w:ascii="Segoe UI Semilight" w:eastAsia="Times New Roman" w:hAnsi="Segoe UI Semilight" w:cs="Segoe UI Semilight"/>
          <w:color w:val="2E74B5" w:themeColor="accent1" w:themeShade="BF"/>
          <w:rtl/>
        </w:rPr>
      </w:pPr>
      <w:bookmarkStart w:id="480" w:name="_Toc517102286"/>
      <w:r w:rsidRPr="0051310E">
        <w:rPr>
          <w:rFonts w:ascii="Segoe UI Semilight" w:eastAsia="Times New Roman" w:hAnsi="Segoe UI Semilight" w:cs="Segoe UI Semilight" w:hint="cs"/>
          <w:color w:val="2E74B5" w:themeColor="accent1" w:themeShade="BF"/>
          <w:rtl/>
        </w:rPr>
        <w:t>חוטים (</w:t>
      </w:r>
      <w:r w:rsidRPr="0051310E">
        <w:rPr>
          <w:rFonts w:ascii="Segoe UI Semilight" w:eastAsia="Times New Roman" w:hAnsi="Segoe UI Semilight" w:cs="Segoe UI Semilight"/>
          <w:color w:val="2E74B5" w:themeColor="accent1" w:themeShade="BF"/>
        </w:rPr>
        <w:t>threads</w:t>
      </w:r>
      <w:r w:rsidRPr="0051310E">
        <w:rPr>
          <w:rFonts w:ascii="Segoe UI Semilight" w:eastAsia="Times New Roman" w:hAnsi="Segoe UI Semilight" w:cs="Segoe UI Semilight" w:hint="cs"/>
          <w:color w:val="2E74B5" w:themeColor="accent1" w:themeShade="BF"/>
          <w:rtl/>
        </w:rPr>
        <w:t>)</w:t>
      </w:r>
      <w:bookmarkEnd w:id="480"/>
    </w:p>
    <w:p w:rsidR="0051310E" w:rsidRPr="0051310E" w:rsidRDefault="0051310E" w:rsidP="00A848BA">
      <w:pPr>
        <w:pStyle w:val="3"/>
        <w:jc w:val="both"/>
        <w:rPr>
          <w:rFonts w:ascii="Segoe UI Semilight" w:eastAsia="Times New Roman" w:hAnsi="Segoe UI Semilight" w:cs="Segoe UI Semilight"/>
          <w:color w:val="2E74B5" w:themeColor="accent1" w:themeShade="BF"/>
          <w:rtl/>
        </w:rPr>
      </w:pPr>
      <w:bookmarkStart w:id="481" w:name="_Toc517102287"/>
      <w:r w:rsidRPr="0051310E">
        <w:rPr>
          <w:rFonts w:ascii="Segoe UI Semilight" w:eastAsia="Times New Roman" w:hAnsi="Segoe UI Semilight" w:cs="Segoe UI Semilight" w:hint="cs"/>
          <w:color w:val="2E74B5" w:themeColor="accent1" w:themeShade="BF"/>
          <w:rtl/>
        </w:rPr>
        <w:t>מכשירים</w:t>
      </w:r>
      <w:bookmarkEnd w:id="481"/>
    </w:p>
    <w:p w:rsidR="00C956EA" w:rsidRPr="006E1783" w:rsidRDefault="00C956EA" w:rsidP="00A848BA">
      <w:pPr>
        <w:spacing w:before="120" w:after="200"/>
        <w:jc w:val="both"/>
        <w:rPr>
          <w:rFonts w:ascii="Segoe UI Semilight" w:hAnsi="Segoe UI Semilight" w:cs="Segoe UI Semilight"/>
          <w:color w:val="000000" w:themeColor="text1"/>
          <w:sz w:val="26"/>
          <w:szCs w:val="24"/>
          <w:rtl/>
        </w:rPr>
      </w:pPr>
      <w:r>
        <w:rPr>
          <w:rFonts w:ascii="Segoe UI Semilight" w:hAnsi="Segoe UI Semilight" w:cs="Segoe UI Semilight" w:hint="cs"/>
          <w:color w:val="000000" w:themeColor="text1"/>
          <w:sz w:val="26"/>
          <w:szCs w:val="24"/>
          <w:rtl/>
        </w:rPr>
        <w:t xml:space="preserve">הקוד הורץ ע"י מכשירים מסוג </w:t>
      </w:r>
      <w:r>
        <w:rPr>
          <w:rFonts w:ascii="Segoe UI Semilight" w:hAnsi="Segoe UI Semilight" w:cs="Segoe UI Semilight"/>
          <w:color w:val="000000" w:themeColor="text1"/>
          <w:sz w:val="26"/>
          <w:szCs w:val="24"/>
        </w:rPr>
        <w:t>rasbery pi</w:t>
      </w:r>
      <w:r w:rsidR="006D368E">
        <w:rPr>
          <w:rFonts w:ascii="Segoe UI Semilight" w:hAnsi="Segoe UI Semilight" w:cs="Segoe UI Semilight" w:hint="cs"/>
          <w:color w:val="000000" w:themeColor="text1"/>
          <w:sz w:val="26"/>
          <w:szCs w:val="24"/>
          <w:rtl/>
        </w:rPr>
        <w:t>.</w:t>
      </w:r>
    </w:p>
    <w:p w:rsidR="002E5D08" w:rsidRPr="002E5D08" w:rsidRDefault="002E5D08" w:rsidP="00A848BA">
      <w:pPr>
        <w:spacing w:before="120" w:after="200"/>
        <w:jc w:val="both"/>
        <w:rPr>
          <w:rFonts w:ascii="Segoe UI Semilight" w:hAnsi="Segoe UI Semilight" w:cs="Segoe UI Semilight"/>
          <w:sz w:val="24"/>
        </w:rPr>
      </w:pPr>
    </w:p>
    <w:p w:rsidR="00064DB6" w:rsidRPr="00A01456" w:rsidRDefault="00064DB6" w:rsidP="00A848BA">
      <w:pPr>
        <w:pStyle w:val="1"/>
        <w:jc w:val="both"/>
        <w:rPr>
          <w:rFonts w:ascii="Segoe UI Semilight" w:hAnsi="Segoe UI Semilight" w:cs="Segoe UI Semilight"/>
          <w:rtl/>
        </w:rPr>
      </w:pPr>
      <w:bookmarkStart w:id="482" w:name="_Toc517102288"/>
      <w:r w:rsidRPr="00A01456">
        <w:rPr>
          <w:rFonts w:ascii="Segoe UI Semilight" w:hAnsi="Segoe UI Semilight" w:cs="Segoe UI Semilight"/>
          <w:rtl/>
        </w:rPr>
        <w:t>תוכנית בדיקות</w:t>
      </w:r>
      <w:bookmarkEnd w:id="482"/>
    </w:p>
    <w:p w:rsidR="00064DB6" w:rsidRPr="00A01456" w:rsidRDefault="00064DB6" w:rsidP="00A848BA">
      <w:pPr>
        <w:jc w:val="both"/>
        <w:rPr>
          <w:rFonts w:ascii="Segoe UI Semilight" w:hAnsi="Segoe UI Semilight" w:cs="Segoe UI Semilight"/>
          <w:rtl/>
        </w:rPr>
      </w:pPr>
    </w:p>
    <w:p w:rsidR="00064DB6" w:rsidRPr="00A01456" w:rsidRDefault="00064DB6" w:rsidP="00A848BA">
      <w:pPr>
        <w:jc w:val="both"/>
        <w:rPr>
          <w:rFonts w:ascii="Segoe UI Semilight" w:eastAsia="Times New Roman" w:hAnsi="Segoe UI Semilight" w:cs="Segoe UI Semilight"/>
          <w:sz w:val="24"/>
          <w:szCs w:val="24"/>
          <w:lang w:eastAsia="he-IL"/>
        </w:rPr>
      </w:pPr>
      <w:r w:rsidRPr="00A01456">
        <w:rPr>
          <w:rFonts w:ascii="Segoe UI Semilight" w:eastAsia="Times New Roman" w:hAnsi="Segoe UI Semilight" w:cs="Segoe UI Semilight"/>
          <w:sz w:val="24"/>
          <w:szCs w:val="24"/>
          <w:rtl/>
          <w:lang w:eastAsia="he-IL"/>
        </w:rPr>
        <w:t>בדיקות מקיפות של כל פונקציות המערכת ע"מ לוודא נכונות, מקרי קצה, מקרים חריגים וכו'.</w:t>
      </w:r>
    </w:p>
    <w:p w:rsidR="00064DB6" w:rsidRPr="00A01456" w:rsidRDefault="00064DB6" w:rsidP="00A848BA">
      <w:pPr>
        <w:jc w:val="both"/>
        <w:rPr>
          <w:rFonts w:ascii="Segoe UI Semilight" w:eastAsia="Times New Roman" w:hAnsi="Segoe UI Semilight" w:cs="Segoe UI Semilight"/>
          <w:sz w:val="24"/>
          <w:szCs w:val="24"/>
          <w:lang w:eastAsia="he-IL"/>
        </w:rPr>
      </w:pPr>
    </w:p>
    <w:p w:rsidR="00064DB6" w:rsidRPr="00A01456" w:rsidRDefault="00064DB6" w:rsidP="00A848BA">
      <w:pPr>
        <w:pStyle w:val="2"/>
        <w:jc w:val="both"/>
        <w:rPr>
          <w:rFonts w:ascii="Segoe UI Semilight" w:eastAsia="Times New Roman" w:hAnsi="Segoe UI Semilight" w:cs="Segoe UI Semilight"/>
          <w:sz w:val="24"/>
          <w:szCs w:val="24"/>
          <w:rtl/>
          <w:lang w:eastAsia="he-IL"/>
        </w:rPr>
      </w:pPr>
      <w:bookmarkStart w:id="483" w:name="_Toc517102289"/>
      <w:r w:rsidRPr="00A01456">
        <w:rPr>
          <w:rFonts w:ascii="Segoe UI Semilight" w:hAnsi="Segoe UI Semilight" w:cs="Segoe UI Semilight"/>
          <w:rtl/>
        </w:rPr>
        <w:t>בדיקות פונקציונליות</w:t>
      </w:r>
      <w:bookmarkEnd w:id="483"/>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בדיקת הקמת רשת, בה כל הרכיבים מצליחים לתקשר אחד עם השני.</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בדיקה שברשת קיים מנהיג אחד לכולם</w:t>
      </w:r>
      <w:r>
        <w:rPr>
          <w:rFonts w:ascii="Segoe UI Semilight" w:hAnsi="Segoe UI Semilight" w:cs="Segoe UI Semilight" w:hint="cs"/>
          <w:sz w:val="24"/>
          <w:rtl/>
        </w:rPr>
        <w:t>.</w:t>
      </w:r>
    </w:p>
    <w:p w:rsidR="00064DB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המנהיג מייצר בריכת מפתחות, בגודל הנדרש לפי האלגוריתם</w:t>
      </w:r>
      <w:r>
        <w:rPr>
          <w:rFonts w:ascii="Segoe UI Semilight" w:hAnsi="Segoe UI Semilight" w:cs="Segoe UI Semilight" w:hint="cs"/>
          <w:sz w:val="24"/>
          <w:rtl/>
        </w:rPr>
        <w:t>.</w:t>
      </w:r>
    </w:p>
    <w:p w:rsidR="00224848" w:rsidRPr="00A01456" w:rsidRDefault="00224848"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העברת תת קבוצת המפתחות שמועברים באופן מוצפן עוברת בהצלחה.</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אחד מהצמתים ברשת מקבל תת קבוצה של מפתחות לפי האלגוריתם</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כל שני צמתים ברשת חולקים לפחות מפתח אחד משותף</w:t>
      </w:r>
      <w:r w:rsidR="00224848">
        <w:rPr>
          <w:rFonts w:ascii="Segoe UI Semilight" w:hAnsi="Segoe UI Semilight" w:cs="Segoe UI Semilight" w:hint="cs"/>
          <w:sz w:val="24"/>
          <w:rtl/>
        </w:rPr>
        <w:t xml:space="preserve">, בהסתברות של </w:t>
      </w:r>
      <w:r w:rsidR="009F7F89">
        <w:rPr>
          <w:rFonts w:ascii="Segoe UI Semilight" w:hAnsi="Segoe UI Semilight" w:cs="Segoe UI Semilight" w:hint="cs"/>
          <w:sz w:val="24"/>
          <w:rtl/>
        </w:rPr>
        <w:t>90%</w:t>
      </w:r>
      <w:r w:rsidR="00224848">
        <w:rPr>
          <w:rFonts w:ascii="Segoe UI Semilight" w:hAnsi="Segoe UI Semilight" w:cs="Segoe UI Semilight" w:hint="cs"/>
          <w:sz w:val="24"/>
          <w:rtl/>
        </w:rPr>
        <w:t>-</w:t>
      </w:r>
      <w:r w:rsidR="009F7F89">
        <w:rPr>
          <w:rFonts w:ascii="Segoe UI Semilight" w:hAnsi="Segoe UI Semilight" w:cs="Segoe UI Semilight" w:hint="cs"/>
          <w:sz w:val="24"/>
          <w:rtl/>
        </w:rPr>
        <w:t>8</w:t>
      </w:r>
      <w:r w:rsidR="00224848">
        <w:rPr>
          <w:rFonts w:ascii="Segoe UI Semilight" w:hAnsi="Segoe UI Semilight" w:cs="Segoe UI Semilight" w:hint="cs"/>
          <w:sz w:val="24"/>
          <w:rtl/>
        </w:rPr>
        <w:t>0%</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תקשורת מוצפנת בין שני צמתים עוברת בהצלח</w:t>
      </w:r>
      <w:r w:rsidR="00224848">
        <w:rPr>
          <w:rFonts w:ascii="Segoe UI Semilight" w:hAnsi="Segoe UI Semilight" w:cs="Segoe UI Semilight" w:hint="cs"/>
          <w:sz w:val="24"/>
          <w:rtl/>
        </w:rPr>
        <w:t>ה.</w:t>
      </w:r>
    </w:p>
    <w:p w:rsidR="00064DB6" w:rsidRPr="00A01456" w:rsidRDefault="00064DB6" w:rsidP="00A848BA">
      <w:pPr>
        <w:jc w:val="both"/>
        <w:rPr>
          <w:rFonts w:ascii="Segoe UI Semilight" w:eastAsia="Times New Roman" w:hAnsi="Segoe UI Semilight" w:cs="Segoe UI Semilight"/>
          <w:sz w:val="24"/>
          <w:szCs w:val="24"/>
          <w:lang w:eastAsia="he-IL"/>
        </w:rPr>
      </w:pPr>
    </w:p>
    <w:p w:rsidR="00064DB6" w:rsidRPr="006271DB" w:rsidRDefault="00064DB6" w:rsidP="00A848BA">
      <w:pPr>
        <w:pStyle w:val="2"/>
        <w:jc w:val="both"/>
        <w:rPr>
          <w:rtl/>
        </w:rPr>
      </w:pPr>
      <w:bookmarkStart w:id="484" w:name="_Toc517102290"/>
      <w:r w:rsidRPr="00A01456">
        <w:rPr>
          <w:rFonts w:ascii="Segoe UI Semilight" w:hAnsi="Segoe UI Semilight" w:cs="Segoe UI Semilight"/>
          <w:rtl/>
        </w:rPr>
        <w:t>בדיקות מערכת</w:t>
      </w:r>
      <w:bookmarkEnd w:id="484"/>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אינטגרציה בין כל אחד מהשלבים בתהליך הקמת רשת </w:t>
      </w:r>
      <w:r>
        <w:rPr>
          <w:rFonts w:ascii="Segoe UI Semilight" w:hAnsi="Segoe UI Semilight" w:cs="Segoe UI Semilight" w:hint="cs"/>
          <w:sz w:val="24"/>
          <w:rtl/>
        </w:rPr>
        <w:t>מאובטחת</w:t>
      </w:r>
      <w:r w:rsidRPr="00A01456">
        <w:rPr>
          <w:rFonts w:ascii="Segoe UI Semilight" w:hAnsi="Segoe UI Semilight" w:cs="Segoe UI Semilight"/>
          <w:sz w:val="24"/>
          <w:rtl/>
        </w:rPr>
        <w:t xml:space="preserve"> עוברת בהצלחה</w:t>
      </w:r>
      <w:r>
        <w:rPr>
          <w:rFonts w:ascii="Segoe UI Semilight" w:hAnsi="Segoe UI Semilight" w:cs="Segoe UI Semilight" w:hint="cs"/>
          <w:sz w:val="24"/>
          <w:rtl/>
        </w:rPr>
        <w:t>.</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הרשת יציבה </w:t>
      </w:r>
      <w:r>
        <w:rPr>
          <w:rFonts w:ascii="Segoe UI Semilight" w:hAnsi="Segoe UI Semilight" w:cs="Segoe UI Semilight" w:hint="cs"/>
          <w:sz w:val="24"/>
          <w:rtl/>
        </w:rPr>
        <w:t>והתקשורת מתבצעת ללא הפרעות.</w:t>
      </w:r>
    </w:p>
    <w:p w:rsidR="00064DB6"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המערכת ממשיכה לתפקד לאחר הוספת</w:t>
      </w:r>
      <w:r w:rsidR="00064DB6">
        <w:rPr>
          <w:rFonts w:ascii="Segoe UI Semilight" w:hAnsi="Segoe UI Semilight" w:cs="Segoe UI Semilight" w:hint="cs"/>
          <w:sz w:val="24"/>
          <w:rtl/>
        </w:rPr>
        <w:t xml:space="preserve"> צומת חדש לאחר הקמת הרשת והפצת המפתחות.</w:t>
      </w:r>
    </w:p>
    <w:p w:rsidR="00224848" w:rsidRPr="00543630" w:rsidRDefault="00D16179" w:rsidP="00A848BA">
      <w:pPr>
        <w:pStyle w:val="a7"/>
        <w:numPr>
          <w:ilvl w:val="0"/>
          <w:numId w:val="33"/>
        </w:numPr>
        <w:jc w:val="both"/>
        <w:textAlignment w:val="baseline"/>
        <w:rPr>
          <w:rFonts w:ascii="Segoe UI Semilight" w:hAnsi="Segoe UI Semilight" w:cs="Segoe UI Semilight"/>
          <w:sz w:val="24"/>
        </w:rPr>
      </w:pPr>
      <w:r>
        <w:rPr>
          <w:rFonts w:ascii="Segoe UI Semilight" w:hAnsi="Segoe UI Semilight" w:cs="Segoe UI Semilight" w:hint="cs"/>
          <w:sz w:val="24"/>
          <w:rtl/>
        </w:rPr>
        <w:t>הרשת ממשיכה לתפקד</w:t>
      </w:r>
      <w:r w:rsidR="00064DB6" w:rsidRPr="00A01456">
        <w:rPr>
          <w:rFonts w:ascii="Segoe UI Semilight" w:hAnsi="Segoe UI Semilight" w:cs="Segoe UI Semilight"/>
          <w:sz w:val="24"/>
          <w:rtl/>
        </w:rPr>
        <w:t xml:space="preserve"> לאחר כיבוי של אחד </w:t>
      </w:r>
      <w:r>
        <w:rPr>
          <w:rFonts w:ascii="Segoe UI Semilight" w:hAnsi="Segoe UI Semilight" w:cs="Segoe UI Semilight" w:hint="cs"/>
          <w:sz w:val="24"/>
          <w:rtl/>
        </w:rPr>
        <w:t>הצמתים</w:t>
      </w:r>
      <w:r w:rsidR="00224848">
        <w:rPr>
          <w:rFonts w:ascii="Segoe UI Semilight" w:hAnsi="Segoe UI Semilight" w:cs="Segoe UI Semilight" w:hint="cs"/>
          <w:sz w:val="24"/>
          <w:rtl/>
        </w:rPr>
        <w:t>.</w:t>
      </w:r>
    </w:p>
    <w:p w:rsidR="00064DB6" w:rsidRPr="00A01456" w:rsidRDefault="00064DB6" w:rsidP="00A848BA">
      <w:pPr>
        <w:ind w:left="720"/>
        <w:jc w:val="both"/>
        <w:textAlignment w:val="baseline"/>
        <w:rPr>
          <w:rFonts w:ascii="Segoe UI Semilight" w:eastAsia="Times New Roman" w:hAnsi="Segoe UI Semilight" w:cs="Segoe UI Semilight"/>
          <w:sz w:val="24"/>
          <w:szCs w:val="24"/>
          <w:lang w:eastAsia="he-IL"/>
        </w:rPr>
      </w:pPr>
    </w:p>
    <w:p w:rsidR="00064DB6" w:rsidRPr="006271DB" w:rsidRDefault="00064DB6" w:rsidP="00A848BA">
      <w:pPr>
        <w:pStyle w:val="2"/>
        <w:jc w:val="both"/>
        <w:rPr>
          <w:rFonts w:ascii="Segoe UI Semilight" w:hAnsi="Segoe UI Semilight" w:cs="Segoe UI Semilight"/>
          <w:rtl/>
        </w:rPr>
      </w:pPr>
      <w:bookmarkStart w:id="485" w:name="_Toc517102291"/>
      <w:r w:rsidRPr="00A01456">
        <w:rPr>
          <w:rFonts w:ascii="Segoe UI Semilight" w:hAnsi="Segoe UI Semilight" w:cs="Segoe UI Semilight"/>
          <w:rtl/>
        </w:rPr>
        <w:lastRenderedPageBreak/>
        <w:t>בדיקות תאימות</w:t>
      </w:r>
      <w:bookmarkEnd w:id="485"/>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 xml:space="preserve">בדיקה שהתהליך עובד על מכשירי </w:t>
      </w:r>
      <w:r w:rsidRPr="00A01456">
        <w:rPr>
          <w:rFonts w:ascii="Segoe UI Semilight" w:hAnsi="Segoe UI Semilight" w:cs="Segoe UI Semilight"/>
          <w:sz w:val="24"/>
        </w:rPr>
        <w:t>IoT</w:t>
      </w:r>
      <w:r w:rsidRPr="00A01456">
        <w:rPr>
          <w:rFonts w:ascii="Segoe UI Semilight" w:hAnsi="Segoe UI Semilight" w:cs="Segoe UI Semilight"/>
          <w:sz w:val="24"/>
          <w:rtl/>
        </w:rPr>
        <w:t xml:space="preserve"> </w:t>
      </w:r>
      <w:r w:rsidR="001A21BC">
        <w:rPr>
          <w:rFonts w:ascii="Segoe UI Semilight" w:hAnsi="Segoe UI Semilight" w:cs="Segoe UI Semilight" w:hint="cs"/>
          <w:sz w:val="24"/>
          <w:rtl/>
        </w:rPr>
        <w:t>בעלי חומרה/תוכנה שונה</w:t>
      </w:r>
      <w:r w:rsidR="00B02D6C">
        <w:rPr>
          <w:rFonts w:ascii="Segoe UI Semilight" w:hAnsi="Segoe UI Semilight" w:cs="Segoe UI Semilight" w:hint="cs"/>
          <w:sz w:val="24"/>
          <w:rtl/>
        </w:rPr>
        <w:t xml:space="preserve">. כרגע בדקנו על מכשירי </w:t>
      </w:r>
      <w:r w:rsidR="00B02D6C">
        <w:rPr>
          <w:rFonts w:ascii="Segoe UI Semilight" w:hAnsi="Segoe UI Semilight" w:cs="Segoe UI Semilight"/>
          <w:sz w:val="24"/>
        </w:rPr>
        <w:t>raspberry pi</w:t>
      </w:r>
      <w:r w:rsidR="00B02D6C">
        <w:rPr>
          <w:rFonts w:ascii="Segoe UI Semilight" w:hAnsi="Segoe UI Semilight" w:cs="Segoe UI Semilight" w:hint="cs"/>
          <w:sz w:val="24"/>
          <w:rtl/>
        </w:rPr>
        <w:t xml:space="preserve"> ו-</w:t>
      </w:r>
      <w:r w:rsidR="00B02D6C">
        <w:rPr>
          <w:rFonts w:ascii="Segoe UI Semilight" w:hAnsi="Segoe UI Semilight" w:cs="Segoe UI Semilight"/>
          <w:sz w:val="24"/>
        </w:rPr>
        <w:t>pc</w:t>
      </w:r>
      <w:r w:rsidR="00B02D6C">
        <w:rPr>
          <w:rFonts w:ascii="Segoe UI Semilight" w:hAnsi="Segoe UI Semilight" w:cs="Segoe UI Semilight" w:hint="cs"/>
          <w:sz w:val="24"/>
          <w:rtl/>
        </w:rPr>
        <w:t xml:space="preserve"> (בעלות מערכות הפעלה שונות)</w:t>
      </w:r>
      <w:r w:rsidR="005F37CA">
        <w:rPr>
          <w:rFonts w:ascii="Segoe UI Semilight" w:hAnsi="Segoe UI Semilight" w:cs="Segoe UI Semilight" w:hint="cs"/>
          <w:sz w:val="24"/>
          <w:rtl/>
        </w:rPr>
        <w:t xml:space="preserve">. לכאורה התהליך אמור לעבוד על כל התקן בעל </w:t>
      </w:r>
      <w:r w:rsidR="005F37CA">
        <w:rPr>
          <w:rFonts w:ascii="Segoe UI Semilight" w:hAnsi="Segoe UI Semilight" w:cs="Segoe UI Semilight"/>
          <w:sz w:val="24"/>
        </w:rPr>
        <w:t>python</w:t>
      </w:r>
      <w:r w:rsidR="005F37CA">
        <w:rPr>
          <w:rFonts w:ascii="Segoe UI Semilight" w:hAnsi="Segoe UI Semilight" w:cs="Segoe UI Semilight" w:hint="cs"/>
          <w:sz w:val="24"/>
          <w:rtl/>
        </w:rPr>
        <w:t xml:space="preserve"> (ולא </w:t>
      </w:r>
      <w:r w:rsidR="005F37CA">
        <w:rPr>
          <w:rFonts w:ascii="Segoe UI Semilight" w:hAnsi="Segoe UI Semilight" w:cs="Segoe UI Semilight"/>
          <w:sz w:val="24"/>
        </w:rPr>
        <w:t>micro-python</w:t>
      </w:r>
      <w:r w:rsidR="005F37CA">
        <w:rPr>
          <w:rFonts w:ascii="Segoe UI Semilight" w:hAnsi="Segoe UI Semilight" w:cs="Segoe UI Semilight" w:hint="cs"/>
          <w:sz w:val="24"/>
          <w:rtl/>
        </w:rPr>
        <w:t>).</w:t>
      </w:r>
    </w:p>
    <w:p w:rsidR="00064DB6" w:rsidRPr="00A01456" w:rsidRDefault="00064DB6" w:rsidP="00A848BA">
      <w:pPr>
        <w:jc w:val="both"/>
        <w:rPr>
          <w:rFonts w:ascii="Segoe UI Semilight" w:eastAsia="Times New Roman" w:hAnsi="Segoe UI Semilight" w:cs="Segoe UI Semilight"/>
          <w:sz w:val="24"/>
          <w:szCs w:val="24"/>
          <w:rtl/>
          <w:lang w:eastAsia="he-IL"/>
        </w:rPr>
      </w:pPr>
    </w:p>
    <w:p w:rsidR="00064DB6" w:rsidRPr="00A01456" w:rsidRDefault="00064DB6" w:rsidP="00A848BA">
      <w:pPr>
        <w:pStyle w:val="2"/>
        <w:jc w:val="both"/>
        <w:rPr>
          <w:rFonts w:ascii="Segoe UI Semilight" w:hAnsi="Segoe UI Semilight" w:cs="Segoe UI Semilight"/>
          <w:rtl/>
        </w:rPr>
      </w:pPr>
      <w:bookmarkStart w:id="486" w:name="_Toc517102292"/>
      <w:r w:rsidRPr="00A01456">
        <w:rPr>
          <w:rFonts w:ascii="Segoe UI Semilight" w:hAnsi="Segoe UI Semilight" w:cs="Segoe UI Semilight"/>
          <w:rtl/>
        </w:rPr>
        <w:t>בדיקות תחזוקה (</w:t>
      </w:r>
      <w:r w:rsidRPr="00A01456">
        <w:rPr>
          <w:rFonts w:ascii="Segoe UI Semilight" w:hAnsi="Segoe UI Semilight" w:cs="Segoe UI Semilight"/>
        </w:rPr>
        <w:t>Maintainability</w:t>
      </w:r>
      <w:r w:rsidRPr="00A01456">
        <w:rPr>
          <w:rFonts w:ascii="Segoe UI Semilight" w:hAnsi="Segoe UI Semilight" w:cs="Segoe UI Semilight"/>
          <w:rtl/>
        </w:rPr>
        <w:t>)</w:t>
      </w:r>
      <w:bookmarkEnd w:id="486"/>
    </w:p>
    <w:p w:rsidR="00064DB6" w:rsidRPr="00A01456" w:rsidRDefault="00064DB6" w:rsidP="00A848BA">
      <w:pPr>
        <w:pStyle w:val="a7"/>
        <w:numPr>
          <w:ilvl w:val="0"/>
          <w:numId w:val="33"/>
        </w:numPr>
        <w:jc w:val="both"/>
        <w:textAlignment w:val="baseline"/>
        <w:rPr>
          <w:rFonts w:ascii="Segoe UI Semilight" w:hAnsi="Segoe UI Semilight" w:cs="Segoe UI Semilight"/>
          <w:sz w:val="24"/>
        </w:rPr>
      </w:pPr>
      <w:r w:rsidRPr="00A01456">
        <w:rPr>
          <w:rFonts w:ascii="Segoe UI Semilight" w:hAnsi="Segoe UI Semilight" w:cs="Segoe UI Semilight"/>
          <w:sz w:val="24"/>
          <w:rtl/>
        </w:rPr>
        <w:t>האם ניתן לעדכן או לתקן את התכנה אחרי הוצאתה לאור.</w:t>
      </w:r>
    </w:p>
    <w:p w:rsidR="00064DB6" w:rsidRPr="00A01456" w:rsidRDefault="00064DB6" w:rsidP="00A848BA">
      <w:pPr>
        <w:pStyle w:val="a7"/>
        <w:numPr>
          <w:ilvl w:val="0"/>
          <w:numId w:val="33"/>
        </w:numPr>
        <w:jc w:val="both"/>
        <w:textAlignment w:val="baseline"/>
        <w:rPr>
          <w:rFonts w:ascii="Segoe UI Semilight" w:hAnsi="Segoe UI Semilight" w:cs="Segoe UI Semilight"/>
          <w:sz w:val="24"/>
          <w:rtl/>
        </w:rPr>
      </w:pPr>
      <w:r w:rsidRPr="00A01456">
        <w:rPr>
          <w:rFonts w:ascii="Segoe UI Semilight" w:hAnsi="Segoe UI Semilight" w:cs="Segoe UI Semilight"/>
          <w:sz w:val="24"/>
          <w:rtl/>
        </w:rPr>
        <w:t>הקוד כתוב בצורה פשוטה, ברורה ומתועדת.</w:t>
      </w:r>
    </w:p>
    <w:p w:rsidR="00064DB6" w:rsidRPr="00A01456" w:rsidRDefault="00064DB6" w:rsidP="00A848BA">
      <w:pPr>
        <w:jc w:val="both"/>
        <w:rPr>
          <w:rFonts w:ascii="Segoe UI Semilight" w:hAnsi="Segoe UI Semilight" w:cs="Segoe UI Semilight"/>
          <w:sz w:val="24"/>
          <w:szCs w:val="24"/>
        </w:rPr>
      </w:pPr>
    </w:p>
    <w:p w:rsidR="00F103E8" w:rsidRDefault="00501CD5" w:rsidP="00A848BA">
      <w:pPr>
        <w:pStyle w:val="1"/>
        <w:jc w:val="both"/>
        <w:rPr>
          <w:rFonts w:ascii="Segoe UI Semilight" w:eastAsia="Times New Roman" w:hAnsi="Segoe UI Semilight" w:cs="Segoe UI Semilight"/>
          <w:rtl/>
        </w:rPr>
      </w:pPr>
      <w:bookmarkStart w:id="487" w:name="_Toc517102293"/>
      <w:r w:rsidRPr="00501CD5">
        <w:rPr>
          <w:rFonts w:ascii="Segoe UI Semilight" w:eastAsia="Times New Roman" w:hAnsi="Segoe UI Semilight" w:cs="Segoe UI Semilight"/>
          <w:rtl/>
        </w:rPr>
        <w:t>מסקנות</w:t>
      </w:r>
      <w:bookmarkEnd w:id="487"/>
    </w:p>
    <w:p w:rsidR="00D61E27" w:rsidRDefault="00D61E27" w:rsidP="00A848BA">
      <w:pPr>
        <w:jc w:val="both"/>
        <w:rPr>
          <w:rFonts w:ascii="Segoe UI Semilight" w:hAnsi="Segoe UI Semilight" w:cs="Segoe UI Semilight"/>
          <w:sz w:val="24"/>
          <w:szCs w:val="24"/>
          <w:rtl/>
        </w:rPr>
      </w:pPr>
    </w:p>
    <w:p w:rsidR="003B2744" w:rsidRPr="003B2744" w:rsidRDefault="003B2744" w:rsidP="00A848BA">
      <w:pPr>
        <w:jc w:val="both"/>
        <w:rPr>
          <w:rFonts w:ascii="Segoe UI Semilight" w:hAnsi="Segoe UI Semilight" w:cs="Segoe UI Semilight"/>
          <w:sz w:val="24"/>
          <w:szCs w:val="24"/>
          <w:rtl/>
        </w:rPr>
      </w:pPr>
      <w:r>
        <w:rPr>
          <w:rFonts w:ascii="Segoe UI Semilight" w:hAnsi="Segoe UI Semilight" w:cs="Segoe UI Semilight" w:hint="cs"/>
          <w:sz w:val="24"/>
          <w:szCs w:val="24"/>
          <w:rtl/>
        </w:rPr>
        <w:t>במהלך הפרויקט אנו שמות דגש על מחשבה ותכנון לפני כל ביצוע בפועל. במיוחד לפני כתיבת הקוד, שם השקענו רבות בהגדרת מצבים ברשת, בצומת "לקוח" ובצומת ה"מאסטר". גילינו שהעלאת ה</w:t>
      </w:r>
      <w:r w:rsidR="00A01345">
        <w:rPr>
          <w:rFonts w:ascii="Segoe UI Semilight" w:hAnsi="Segoe UI Semilight" w:cs="Segoe UI Semilight" w:hint="cs"/>
          <w:sz w:val="24"/>
          <w:szCs w:val="24"/>
          <w:rtl/>
        </w:rPr>
        <w:t>חלטות על הכתב וניסוחן מקלה על המימוש, מונעת בלבול ומאפשרת התמקדות בפתרון הבעיה.</w:t>
      </w:r>
    </w:p>
    <w:p w:rsidR="00A01345" w:rsidRDefault="00A01345" w:rsidP="00A848BA">
      <w:pPr>
        <w:jc w:val="both"/>
        <w:rPr>
          <w:rFonts w:ascii="Segoe UI Semilight" w:hAnsi="Segoe UI Semilight" w:cs="Segoe UI Semilight"/>
          <w:sz w:val="24"/>
          <w:szCs w:val="24"/>
          <w:rtl/>
        </w:rPr>
      </w:pPr>
    </w:p>
    <w:p w:rsidR="00501CD5" w:rsidRDefault="00501CD5" w:rsidP="00A848BA">
      <w:pPr>
        <w:jc w:val="both"/>
        <w:rPr>
          <w:rFonts w:ascii="Segoe UI Semilight" w:hAnsi="Segoe UI Semilight" w:cs="Segoe UI Semilight"/>
          <w:sz w:val="24"/>
          <w:szCs w:val="24"/>
          <w:rtl/>
        </w:rPr>
      </w:pPr>
      <w:r>
        <w:rPr>
          <w:rFonts w:ascii="Segoe UI Semilight" w:hAnsi="Segoe UI Semilight" w:cs="Segoe UI Semilight" w:hint="cs"/>
          <w:sz w:val="24"/>
          <w:szCs w:val="24"/>
          <w:rtl/>
        </w:rPr>
        <w:t>לאחר התנסו</w:t>
      </w:r>
      <w:r w:rsidR="00023093">
        <w:rPr>
          <w:rFonts w:ascii="Segoe UI Semilight" w:hAnsi="Segoe UI Semilight" w:cs="Segoe UI Semilight" w:hint="cs"/>
          <w:sz w:val="24"/>
          <w:szCs w:val="24"/>
          <w:rtl/>
        </w:rPr>
        <w:t>יו</w:t>
      </w:r>
      <w:r>
        <w:rPr>
          <w:rFonts w:ascii="Segoe UI Semilight" w:hAnsi="Segoe UI Semilight" w:cs="Segoe UI Semilight" w:hint="cs"/>
          <w:sz w:val="24"/>
          <w:szCs w:val="24"/>
          <w:rtl/>
        </w:rPr>
        <w:t xml:space="preserve">ת </w:t>
      </w:r>
      <w:r w:rsidR="00262E8E">
        <w:rPr>
          <w:rFonts w:ascii="Segoe UI Semilight" w:hAnsi="Segoe UI Semilight" w:cs="Segoe UI Semilight" w:hint="cs"/>
          <w:sz w:val="24"/>
          <w:szCs w:val="24"/>
          <w:rtl/>
        </w:rPr>
        <w:t>בכתיבת התוכנה</w:t>
      </w:r>
      <w:r>
        <w:rPr>
          <w:rFonts w:ascii="Segoe UI Semilight" w:hAnsi="Segoe UI Semilight" w:cs="Segoe UI Semilight" w:hint="cs"/>
          <w:sz w:val="24"/>
          <w:szCs w:val="24"/>
          <w:rtl/>
        </w:rPr>
        <w:t xml:space="preserve"> נוכל להצביע על שתי בעיות עיקריות</w:t>
      </w:r>
      <w:r w:rsidR="001B7210">
        <w:rPr>
          <w:rFonts w:ascii="Segoe UI Semilight" w:hAnsi="Segoe UI Semilight" w:cs="Segoe UI Semilight" w:hint="cs"/>
          <w:sz w:val="24"/>
          <w:szCs w:val="24"/>
          <w:rtl/>
        </w:rPr>
        <w:t xml:space="preserve"> הקיימות כרגע</w:t>
      </w:r>
      <w:r>
        <w:rPr>
          <w:rFonts w:ascii="Segoe UI Semilight" w:hAnsi="Segoe UI Semilight" w:cs="Segoe UI Semilight" w:hint="cs"/>
          <w:sz w:val="24"/>
          <w:szCs w:val="24"/>
          <w:rtl/>
        </w:rPr>
        <w:t xml:space="preserve"> במימוש שלנו:</w:t>
      </w:r>
    </w:p>
    <w:p w:rsidR="00501CD5"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מבנה ההודעות. במהלך כתיבת הפרויקט הרגשנו צורך במבנה קבוע לצורת ההודעות שעוברות ברשת,  שיאפשר להכניס ערכים דינאמיים, כמו שליחת מפתחות שונים, או הודעות מסוגים שונים. השתמשנו בספריית שמאפשרת לנו להעביר הודעות במבנה שהוגדר מראש.</w:t>
      </w:r>
    </w:p>
    <w:p w:rsidR="00CD10BF"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שינינו את ארכיטקטורת מציאת המאסטר. אופן החיפוש אחר המאסטר נעשה בצורה עקומה, שיכל לגרום לריבוי מאסטרים ברשת. כמו כן המצב של מאסטר זמני ומאסטר קבוע יכלה לגרום לשיבושים רבים במערכת, כמו ניתוק מהרשת בזמן ההחלפה, וכך ההחלפה לא עברה או לא עברה בשלמות....</w:t>
      </w:r>
    </w:p>
    <w:p w:rsidR="005D633A" w:rsidRDefault="005D633A" w:rsidP="00A848BA">
      <w:pPr>
        <w:pStyle w:val="a7"/>
        <w:numPr>
          <w:ilvl w:val="0"/>
          <w:numId w:val="41"/>
        </w:numPr>
        <w:jc w:val="both"/>
        <w:rPr>
          <w:rFonts w:ascii="Segoe UI Semilight" w:hAnsi="Segoe UI Semilight" w:cs="Segoe UI Semilight"/>
          <w:sz w:val="24"/>
        </w:rPr>
      </w:pPr>
      <w:r>
        <w:rPr>
          <w:rFonts w:ascii="Segoe UI Semilight" w:hAnsi="Segoe UI Semilight" w:cs="Segoe UI Semilight" w:hint="cs"/>
          <w:sz w:val="24"/>
          <w:rtl/>
        </w:rPr>
        <w:t>מבחינת מכשירים. ניסינו לעבוד עם כמה מכשירי</w:t>
      </w:r>
      <w:r w:rsidR="00D456D6">
        <w:rPr>
          <w:rFonts w:ascii="Segoe UI Semilight" w:hAnsi="Segoe UI Semilight" w:cs="Segoe UI Semilight" w:hint="cs"/>
          <w:sz w:val="24"/>
          <w:rtl/>
        </w:rPr>
        <w:t>ם</w:t>
      </w:r>
      <w:r>
        <w:rPr>
          <w:rFonts w:ascii="Segoe UI Semilight" w:hAnsi="Segoe UI Semilight" w:cs="Segoe UI Semilight" w:hint="cs"/>
          <w:sz w:val="24"/>
          <w:rtl/>
        </w:rPr>
        <w:t xml:space="preserve">, אך זה לא צלח. בהתחלה המגמה הייתה לנסות לעבוד עם מכשירים הכי זולים ופשוטים, אך מכיוון שהמכשירים האלו הכילו </w:t>
      </w:r>
      <w:r>
        <w:rPr>
          <w:rFonts w:ascii="Segoe UI Semilight" w:hAnsi="Segoe UI Semilight" w:cs="Segoe UI Semilight"/>
          <w:sz w:val="24"/>
        </w:rPr>
        <w:t xml:space="preserve">micro-python </w:t>
      </w:r>
      <w:r>
        <w:rPr>
          <w:rFonts w:ascii="Segoe UI Semilight" w:hAnsi="Segoe UI Semilight" w:cs="Segoe UI Semilight" w:hint="cs"/>
          <w:sz w:val="24"/>
          <w:rtl/>
        </w:rPr>
        <w:t xml:space="preserve"> בלבד, לא הייתה אפשרות להתקין ספריות של הצפנה, כי המכשיר לא תמך. לאחר כמה ניסיונות כושלים, והמון עבודה, הוחלט לנסות לעבור למכשירים עם כוחות חישוב גדולים יותר, על מנת שתתאפשר הצפנה.</w:t>
      </w:r>
    </w:p>
    <w:p w:rsidR="00501CD5" w:rsidRPr="00501CD5" w:rsidRDefault="00501CD5" w:rsidP="00A848BA">
      <w:pPr>
        <w:jc w:val="both"/>
        <w:rPr>
          <w:rtl/>
        </w:rPr>
      </w:pPr>
    </w:p>
    <w:p w:rsidR="00DE0256" w:rsidRPr="00A01456" w:rsidRDefault="00330DBB" w:rsidP="00A848BA">
      <w:pPr>
        <w:pStyle w:val="1"/>
        <w:jc w:val="both"/>
        <w:rPr>
          <w:rFonts w:ascii="Segoe UI Semilight" w:hAnsi="Segoe UI Semilight" w:cs="Segoe UI Semilight"/>
          <w:rtl/>
        </w:rPr>
      </w:pPr>
      <w:bookmarkStart w:id="488" w:name="_Toc517102294"/>
      <w:r w:rsidRPr="00A01456">
        <w:rPr>
          <w:rFonts w:ascii="Segoe UI Semilight" w:hAnsi="Segoe UI Semilight" w:cs="Segoe UI Semilight"/>
          <w:rtl/>
        </w:rPr>
        <w:t>סקירת</w:t>
      </w:r>
      <w:r w:rsidR="00EA6B0C" w:rsidRPr="00A01456">
        <w:rPr>
          <w:rFonts w:ascii="Segoe UI Semilight" w:hAnsi="Segoe UI Semilight" w:cs="Segoe UI Semilight"/>
          <w:rtl/>
        </w:rPr>
        <w:t xml:space="preserve"> עבודות דומות בספרות ו</w:t>
      </w:r>
      <w:r w:rsidR="00DE0256" w:rsidRPr="00A01456">
        <w:rPr>
          <w:rFonts w:ascii="Segoe UI Semilight" w:hAnsi="Segoe UI Semilight" w:cs="Segoe UI Semilight"/>
          <w:rtl/>
        </w:rPr>
        <w:t>השוואה</w:t>
      </w:r>
      <w:bookmarkEnd w:id="488"/>
    </w:p>
    <w:p w:rsidR="006D2798" w:rsidRPr="00A01456" w:rsidRDefault="006D2798" w:rsidP="00A848BA">
      <w:pPr>
        <w:jc w:val="both"/>
        <w:rPr>
          <w:rFonts w:ascii="Segoe UI Semilight" w:hAnsi="Segoe UI Semilight" w:cs="Segoe UI Semilight"/>
          <w:rtl/>
        </w:rPr>
      </w:pPr>
    </w:p>
    <w:p w:rsidR="0088104E" w:rsidRPr="00A01456" w:rsidRDefault="00C92A71"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lastRenderedPageBreak/>
        <w:t xml:space="preserve">סקרנו </w:t>
      </w:r>
      <w:r w:rsidR="0088104E" w:rsidRPr="00A01456">
        <w:rPr>
          <w:rFonts w:ascii="Segoe UI Semilight" w:hAnsi="Segoe UI Semilight" w:cs="Segoe UI Semilight"/>
          <w:sz w:val="24"/>
          <w:szCs w:val="24"/>
          <w:rtl/>
        </w:rPr>
        <w:t>מס' פתרונות</w:t>
      </w:r>
      <w:r w:rsidR="007F6B63" w:rsidRPr="00A01456">
        <w:rPr>
          <w:rFonts w:ascii="Segoe UI Semilight" w:hAnsi="Segoe UI Semilight" w:cs="Segoe UI Semilight"/>
          <w:sz w:val="24"/>
          <w:szCs w:val="24"/>
          <w:rtl/>
        </w:rPr>
        <w:t xml:space="preserve"> </w:t>
      </w:r>
      <w:r w:rsidR="0088104E" w:rsidRPr="00A01456">
        <w:rPr>
          <w:rFonts w:ascii="Segoe UI Semilight" w:hAnsi="Segoe UI Semilight" w:cs="Segoe UI Semilight"/>
          <w:sz w:val="24"/>
          <w:szCs w:val="24"/>
          <w:rtl/>
        </w:rPr>
        <w:t xml:space="preserve">אפשריים שהוצעו עבור אבטחה ב- </w:t>
      </w:r>
      <w:r w:rsidR="0088104E" w:rsidRPr="00A01456">
        <w:rPr>
          <w:rFonts w:ascii="Segoe UI Semilight" w:hAnsi="Segoe UI Semilight" w:cs="Segoe UI Semilight"/>
          <w:sz w:val="24"/>
          <w:szCs w:val="24"/>
        </w:rPr>
        <w:t>IoT</w:t>
      </w:r>
      <w:r w:rsidR="0088104E" w:rsidRPr="00A01456">
        <w:rPr>
          <w:rFonts w:ascii="Segoe UI Semilight" w:hAnsi="Segoe UI Semilight" w:cs="Segoe UI Semilight"/>
          <w:sz w:val="24"/>
          <w:szCs w:val="24"/>
          <w:rtl/>
        </w:rPr>
        <w:t>, אולם לכל אחד מן הפתרונות קיימים חסרונות:</w:t>
      </w:r>
    </w:p>
    <w:p w:rsidR="0025719E" w:rsidRPr="00A01456" w:rsidRDefault="0025719E" w:rsidP="00A848BA">
      <w:pPr>
        <w:jc w:val="both"/>
        <w:rPr>
          <w:rFonts w:ascii="Segoe UI Semilight" w:hAnsi="Segoe UI Semilight" w:cs="Segoe UI Semilight"/>
          <w:sz w:val="24"/>
          <w:szCs w:val="24"/>
          <w:rtl/>
        </w:rPr>
      </w:pPr>
    </w:p>
    <w:p w:rsidR="0025719E" w:rsidRPr="00A01456" w:rsidRDefault="0025719E" w:rsidP="00A848BA">
      <w:pPr>
        <w:pStyle w:val="a7"/>
        <w:numPr>
          <w:ilvl w:val="0"/>
          <w:numId w:val="30"/>
        </w:numPr>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שימוש בענן</w:t>
      </w:r>
    </w:p>
    <w:p w:rsidR="00C56081" w:rsidRPr="00A01456" w:rsidRDefault="00C56081" w:rsidP="00A848BA">
      <w:pPr>
        <w:jc w:val="both"/>
        <w:rPr>
          <w:rFonts w:ascii="Segoe UI Semilight" w:hAnsi="Segoe UI Semilight" w:cs="Segoe UI Semilight"/>
          <w:sz w:val="24"/>
          <w:szCs w:val="24"/>
          <w:rtl/>
        </w:rPr>
      </w:pPr>
    </w:p>
    <w:p w:rsidR="00C21B35" w:rsidRPr="00A01456" w:rsidRDefault="00C56081"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ישנו פתרון אבטחה להתקני</w:t>
      </w:r>
      <w:r w:rsidRPr="00A01456">
        <w:rPr>
          <w:rFonts w:ascii="Segoe UI Semilight" w:hAnsi="Segoe UI Semilight" w:cs="Segoe UI Semilight"/>
          <w:sz w:val="24"/>
          <w:szCs w:val="24"/>
        </w:rPr>
        <w:t xml:space="preserve">IoT </w:t>
      </w:r>
      <w:r w:rsidRPr="00A01456">
        <w:rPr>
          <w:rFonts w:ascii="Segoe UI Semilight" w:hAnsi="Segoe UI Semilight" w:cs="Segoe UI Semilight"/>
          <w:sz w:val="24"/>
          <w:szCs w:val="24"/>
          <w:rtl/>
        </w:rPr>
        <w:t xml:space="preserve"> המסתמך על שימוש בענן על מנת להשיג את האבטחה הרצויה. כל התקן ברשת יתחבר לשירות בענן שיתמוך בניהול האבטחה של כל ההתקנים, ומולו יתבצעו פעולות האימות וההצפנה</w:t>
      </w:r>
      <w:r w:rsidRPr="00A01456">
        <w:rPr>
          <w:rFonts w:ascii="Segoe UI Semilight" w:hAnsi="Segoe UI Semilight" w:cs="Segoe UI Semilight"/>
          <w:sz w:val="24"/>
          <w:szCs w:val="24"/>
          <w:rtl/>
        </w:rPr>
        <w:fldChar w:fldCharType="begin" w:fldLock="1"/>
      </w:r>
      <w:r w:rsidRPr="00A01456">
        <w:rPr>
          <w:rFonts w:ascii="Segoe UI Semilight" w:hAnsi="Segoe UI Semilight" w:cs="Segoe UI Semilight"/>
          <w:sz w:val="24"/>
          <w:szCs w:val="24"/>
        </w:rPr>
        <w:instrText>ADDIN CSL_CITATION { "citationItems" : [ { "id" : "ITEM-1", "itemData" : { "DOI" : "10.1016/j.future.2016.11.011", "ISSN" : "0167739X", "abstract" : "The Smart Home concept, associated with the pervasiveness of network coverage and embedded computing technologies is assuming an ever-growing significance for people living in the highly developed areas. However, the heterogeneity of devices, services, communication protocols, standards and data formats involved in most of the available solutions developed by different vendors, is adversely affecting its widespread application. In this paper, promoted by several promising opportunities provided by the advances in Internet of Things (IoT) and Cloud Computing technologies for facing these challenges, a novel multi-layer cloud architectural model is developed to enable effective and seamless interactions/interoperations on heterogeneous devices/services provided by different vendors in IoT-based smart home. In addition, to better solve the heterogeneity issues in the presented layered cloud platform, ontology has been used as a promising way to address data representation, knowledge, and application heterogeneity, and an ontology-based security service framework is designed for supporting security and privacy preservation in the process of interactions/interoperations. Challenges and directions for future work on smart home management have been also discussed at the end of this paper.", "author" : [ { "dropping-particle" : "", "family" : "Tao", "given" : "Ming", "non-dropping-particle" : "", "parse-names" : false, "suffix" : "" }, { "dropping-particle" : "", "family" : "Zuo", "given" : "Jinglong", "non-dropping-particle" : "", "parse-names" : false, "suffix" : "" }, { "dropping-particle" : "", "family" : "Liu", "given" : "Zhusong", "non-dropping-particle" : "", "parse-names" : false, "suffix" : "" }, { "dropping-particle" : "", "family" : "Castiglione", "given" : "Aniello", "non-dropping-particle" : "", "parse-names" : false, "suffix" : "" }, { "dropping-particle" : "", "family" : "Palmieri", "given" : "Francesco", "non-dropping-particle" : "", "parse-names" : false, "suffix" : "" } ], "container-title" : "Future Generation Computer Systems", "id" : "ITEM-1", "issued" : { "date-parts" : [ [ "2018" ] ] }, "page" : "1040-1051", "publisher" : "Elsevier B.V.", "title" : "Multi-layer cloud architectural model and ontology-based security service framework for IoT-based smart homes", "type" : "article-journal", "volume" : "78" }, "uris" : [ "http://www.mendeley.com/documents/?uuid=e4dd6ab3-e1a7-4e70-b281-28efd470bb9c" ] } ], "mendeley" : { "formattedCitation" : "[5]", "plainTextFormattedCitation" : "[5]", "previouslyFormattedCitation" : "[5]" }, "properties" : { "noteIndex" : 9 }, "schema" : "https://github.com/citation-style-language/schema/raw/master/csl-citation.json" }</w:instrText>
      </w:r>
      <w:r w:rsidRPr="00A01456">
        <w:rPr>
          <w:rFonts w:ascii="Segoe UI Semilight" w:hAnsi="Segoe UI Semilight" w:cs="Segoe UI Semilight"/>
          <w:sz w:val="24"/>
          <w:szCs w:val="24"/>
          <w:rtl/>
        </w:rPr>
        <w:fldChar w:fldCharType="separate"/>
      </w:r>
      <w:r w:rsidRPr="00A01456">
        <w:rPr>
          <w:rFonts w:ascii="Segoe UI Semilight" w:hAnsi="Segoe UI Semilight" w:cs="Segoe UI Semilight"/>
          <w:noProof/>
          <w:sz w:val="24"/>
          <w:szCs w:val="24"/>
        </w:rPr>
        <w:t>[</w:t>
      </w:r>
      <w:r w:rsidR="00115632">
        <w:rPr>
          <w:rFonts w:ascii="Segoe UI Semilight" w:hAnsi="Segoe UI Semilight" w:cs="Segoe UI Semilight"/>
          <w:noProof/>
          <w:sz w:val="24"/>
          <w:szCs w:val="24"/>
        </w:rPr>
        <w:t>6</w:t>
      </w:r>
      <w:r w:rsidRPr="00A01456">
        <w:rPr>
          <w:rFonts w:ascii="Segoe UI Semilight" w:hAnsi="Segoe UI Semilight" w:cs="Segoe UI Semilight"/>
          <w:noProof/>
          <w:sz w:val="24"/>
          <w:szCs w:val="24"/>
        </w:rPr>
        <w:t>]</w:t>
      </w:r>
      <w:r w:rsidRPr="00A01456">
        <w:rPr>
          <w:rFonts w:ascii="Segoe UI Semilight" w:hAnsi="Segoe UI Semilight" w:cs="Segoe UI Semilight"/>
          <w:sz w:val="24"/>
          <w:szCs w:val="24"/>
          <w:rtl/>
        </w:rPr>
        <w:fldChar w:fldCharType="end"/>
      </w:r>
      <w:r w:rsidRPr="00A01456">
        <w:rPr>
          <w:rFonts w:ascii="Segoe UI Semilight" w:hAnsi="Segoe UI Semilight" w:cs="Segoe UI Semilight"/>
          <w:sz w:val="24"/>
          <w:szCs w:val="24"/>
          <w:rtl/>
        </w:rPr>
        <w:t>.</w:t>
      </w:r>
    </w:p>
    <w:p w:rsidR="00C21B35" w:rsidRPr="00A01456" w:rsidRDefault="00C21B35" w:rsidP="00A848BA">
      <w:pPr>
        <w:jc w:val="both"/>
        <w:rPr>
          <w:rFonts w:ascii="Segoe UI Semilight" w:hAnsi="Segoe UI Semilight" w:cs="Segoe UI Semilight"/>
          <w:sz w:val="24"/>
          <w:szCs w:val="24"/>
          <w:rtl/>
        </w:rPr>
      </w:pPr>
    </w:p>
    <w:p w:rsidR="00C56081" w:rsidRPr="00A01456" w:rsidRDefault="00C56081"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דורש ניהול של שירות בענן, וזו תקורה שדורשת משאבים נוספים, בנוסף, יהיה צורך בהגדרת ספקים אמינים לכזה שירות, ופתרון במקרה של התחזות. במחקר שלנו אנו מנסים להביא את השליטה באבטחה להיות בבלעדיות אצל רשת ההתקנים המקומית, ללא קישור לשירות חיצוני.</w:t>
      </w:r>
    </w:p>
    <w:p w:rsidR="00C56081" w:rsidRPr="00A01456" w:rsidRDefault="00C56081" w:rsidP="00A848BA">
      <w:pPr>
        <w:jc w:val="both"/>
        <w:rPr>
          <w:rFonts w:ascii="Segoe UI Semilight" w:hAnsi="Segoe UI Semilight" w:cs="Segoe UI Semilight"/>
          <w:sz w:val="24"/>
          <w:szCs w:val="24"/>
          <w:rtl/>
        </w:rPr>
      </w:pPr>
    </w:p>
    <w:p w:rsidR="0025719E" w:rsidRPr="00A01456" w:rsidRDefault="00382DE7" w:rsidP="00A848BA">
      <w:pPr>
        <w:pStyle w:val="a7"/>
        <w:numPr>
          <w:ilvl w:val="0"/>
          <w:numId w:val="32"/>
        </w:numPr>
        <w:jc w:val="both"/>
        <w:rPr>
          <w:rFonts w:ascii="Segoe UI Semilight" w:hAnsi="Segoe UI Semilight" w:cs="Segoe UI Semilight"/>
          <w:color w:val="0070C0"/>
          <w:sz w:val="24"/>
        </w:rPr>
      </w:pPr>
      <w:r>
        <w:rPr>
          <w:rFonts w:ascii="Segoe UI Semilight" w:hAnsi="Segoe UI Semilight" w:cs="Segoe UI Semilight" w:hint="cs"/>
          <w:color w:val="0070C0"/>
          <w:sz w:val="24"/>
          <w:rtl/>
        </w:rPr>
        <w:t>שימוש ב</w:t>
      </w:r>
      <w:r>
        <w:rPr>
          <w:rFonts w:ascii="Segoe UI Semilight" w:hAnsi="Segoe UI Semilight" w:cs="Segoe UI Semilight" w:hint="cs"/>
          <w:color w:val="0070C0"/>
          <w:sz w:val="24"/>
        </w:rPr>
        <w:t>TPM</w:t>
      </w:r>
      <w:r w:rsidR="0025719E" w:rsidRPr="00A01456">
        <w:rPr>
          <w:rFonts w:ascii="Segoe UI Semilight" w:hAnsi="Segoe UI Semilight" w:cs="Segoe UI Semilight"/>
          <w:color w:val="0070C0"/>
          <w:sz w:val="24"/>
          <w:rtl/>
        </w:rPr>
        <w:t>:</w:t>
      </w:r>
    </w:p>
    <w:p w:rsidR="0025719E" w:rsidRPr="00A01456" w:rsidRDefault="0025719E" w:rsidP="00A848BA">
      <w:pPr>
        <w:pStyle w:val="a7"/>
        <w:jc w:val="both"/>
        <w:rPr>
          <w:rFonts w:ascii="Segoe UI Semilight" w:hAnsi="Segoe UI Semilight" w:cs="Segoe UI Semilight"/>
          <w:color w:val="0070C0"/>
          <w:sz w:val="24"/>
        </w:rPr>
      </w:pPr>
    </w:p>
    <w:p w:rsidR="00C56081" w:rsidRPr="00A01456" w:rsidRDefault="0025719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פתרון זה מסתמך על מכשיר ה</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לביצוע פעולות קריפטוגרפיות ונתינת שירותי הצפנה למכשירים ברשת</w:t>
      </w:r>
      <w:r w:rsidRPr="00A01456">
        <w:rPr>
          <w:rFonts w:ascii="Segoe UI Semilight" w:hAnsi="Segoe UI Semilight" w:cs="Segoe UI Semilight"/>
          <w:sz w:val="24"/>
          <w:szCs w:val="24"/>
        </w:rPr>
        <w:fldChar w:fldCharType="begin" w:fldLock="1"/>
      </w:r>
      <w:r w:rsidRPr="00A01456">
        <w:rPr>
          <w:rFonts w:ascii="Segoe UI Semilight" w:hAnsi="Segoe UI Semilight" w:cs="Segoe UI Semilight"/>
          <w:sz w:val="24"/>
          <w:szCs w:val="24"/>
        </w:rPr>
        <w:instrText>ADDIN CSL_CITATION { "citationItems" : [ { "id" : "ITEM-1", "itemData" : { "DOI" : "10.1016/j.vlsi.2016.12.005", "ISBN" : "9781467396912", "ISSN" : "01679260", "abstract" : "IoT clusters arise from natural human societal clusters such as a house, an airport, and a highway. IoT clusters are heterogeneous with a need for device to device as well as device to user trust. The IoT devices are likely to be thin computing clients. Due to low cost, an individual IoT device is not built to be fault tolerant through redundancy. Hence the trust protocols cannot take the liveness of a device for granted. In fact, the differentiation between a failing device and a malicious device is difficult from the trust protocol perspective. We present a minimal distributed trust layer based on distributed consensus like operations. These distributed primitives are cast in the context of the APIs supported by a trusted platform module (TPM). TPM with its 1024\u00a0bit RSA is a significant burden on a thin IoT design. We use RNS based slicing of a TPM where in each slice resides within a single IoT device. The overall TPM functionality is distributed among several IoT devices within a cluster. The VLSI area, energy, and time savings of such a distributed TMP implementation is assessed. A sliced/distributed TPM is better suited for an IoT environment based on its resource needs. We demonstrate over 90% time reduction, over 3% area reduction, and over 90% energy reduction per IoT node in order to support TPM protocols.", "author" : [ { "dropping-particle" : "", "family" : "Hamadeh", "given" : "Hala", "non-dropping-particle" : "", "parse-names" : false, "suffix" : "" }, { "dropping-particle" : "", "family" : "Chaudhuri", "given" : "Soma", "non-dropping-particle" : "", "parse-names" : false, "suffix" : "" }, { "dropping-particle" : "", "family" : "Tyagi", "given" : "Akhilesh", "non-dropping-particle" : "", "parse-names" : false, "suffix" : "" } ], "container-title" : "Integration, the VLSI Journal", "id" : "ITEM-1", "issue" : "December 2016", "issued" : { "date-parts" : [ [ "2017" ] ] }, "page" : "267-273", "publisher" : "Elsevier B.V.", "title" : "Area, energy, and time assessment for a distributed TPM for distributed trust in IoT clusters", "type" : "article-journal", "volume" : "58" }, "uris" : [ "http://www.mendeley.com/documents/?uuid=95e3e38d-ed96-4fa2-be75-e416b5c2c45f" ] } ], "mendeley" : { "formattedCitation" : "[6]", "plainTextFormattedCitation" : "[6]", "previouslyFormattedCitation" : "[6]" }, "properties" : { "noteIndex" : 9 }, "schema" : "https://github.com/citation-style-language/schema/raw/master/csl-citation.json" }</w:instrText>
      </w:r>
      <w:r w:rsidRPr="00A01456">
        <w:rPr>
          <w:rFonts w:ascii="Segoe UI Semilight" w:hAnsi="Segoe UI Semilight" w:cs="Segoe UI Semilight"/>
          <w:sz w:val="24"/>
          <w:szCs w:val="24"/>
        </w:rPr>
        <w:fldChar w:fldCharType="separate"/>
      </w:r>
      <w:r w:rsidRPr="00A01456">
        <w:rPr>
          <w:rFonts w:ascii="Segoe UI Semilight" w:hAnsi="Segoe UI Semilight" w:cs="Segoe UI Semilight"/>
          <w:noProof/>
          <w:sz w:val="24"/>
          <w:szCs w:val="24"/>
        </w:rPr>
        <w:t>[</w:t>
      </w:r>
      <w:r w:rsidR="00115632">
        <w:rPr>
          <w:rFonts w:ascii="Segoe UI Semilight" w:hAnsi="Segoe UI Semilight" w:cs="Segoe UI Semilight"/>
          <w:noProof/>
          <w:sz w:val="24"/>
          <w:szCs w:val="24"/>
        </w:rPr>
        <w:t>7</w:t>
      </w:r>
      <w:r w:rsidRPr="00A01456">
        <w:rPr>
          <w:rFonts w:ascii="Segoe UI Semilight" w:hAnsi="Segoe UI Semilight" w:cs="Segoe UI Semilight"/>
          <w:noProof/>
          <w:sz w:val="24"/>
          <w:szCs w:val="24"/>
        </w:rPr>
        <w:t>]</w:t>
      </w:r>
      <w:r w:rsidRPr="00A01456">
        <w:rPr>
          <w:rFonts w:ascii="Segoe UI Semilight" w:hAnsi="Segoe UI Semilight" w:cs="Segoe UI Semilight"/>
          <w:sz w:val="24"/>
          <w:szCs w:val="24"/>
        </w:rPr>
        <w:fldChar w:fldCharType="end"/>
      </w:r>
      <w:r w:rsidRPr="00A01456">
        <w:rPr>
          <w:rFonts w:ascii="Segoe UI Semilight" w:hAnsi="Segoe UI Semilight" w:cs="Segoe UI Semilight"/>
          <w:sz w:val="24"/>
          <w:szCs w:val="24"/>
          <w:rtl/>
        </w:rPr>
        <w:t>. זה נראה אמנם רעיון ישים,</w:t>
      </w:r>
      <w:r w:rsidR="00DB3F4A">
        <w:rPr>
          <w:rFonts w:ascii="Segoe UI Semilight" w:hAnsi="Segoe UI Semilight" w:cs="Segoe UI Semilight" w:hint="cs"/>
          <w:sz w:val="24"/>
          <w:szCs w:val="24"/>
          <w:rtl/>
        </w:rPr>
        <w:t xml:space="preserve"> </w:t>
      </w:r>
      <w:r w:rsidRPr="00A01456">
        <w:rPr>
          <w:rFonts w:ascii="Segoe UI Semilight" w:hAnsi="Segoe UI Semilight" w:cs="Segoe UI Semilight"/>
          <w:sz w:val="24"/>
          <w:szCs w:val="24"/>
          <w:rtl/>
        </w:rPr>
        <w:t>אך הח</w:t>
      </w:r>
      <w:r w:rsidR="00C21B35" w:rsidRPr="00A01456">
        <w:rPr>
          <w:rFonts w:ascii="Segoe UI Semilight" w:hAnsi="Segoe UI Semilight" w:cs="Segoe UI Semilight"/>
          <w:sz w:val="24"/>
          <w:szCs w:val="24"/>
          <w:rtl/>
        </w:rPr>
        <w:t>י</w:t>
      </w:r>
      <w:r w:rsidRPr="00A01456">
        <w:rPr>
          <w:rFonts w:ascii="Segoe UI Semilight" w:hAnsi="Segoe UI Semilight" w:cs="Segoe UI Semilight"/>
          <w:sz w:val="24"/>
          <w:szCs w:val="24"/>
          <w:rtl/>
        </w:rPr>
        <w:t xml:space="preserve">סרון בו שדרוש מכשיר </w:t>
      </w:r>
      <w:r w:rsidRPr="00A01456">
        <w:rPr>
          <w:rFonts w:ascii="Segoe UI Semilight" w:hAnsi="Segoe UI Semilight" w:cs="Segoe UI Semilight"/>
          <w:sz w:val="24"/>
          <w:szCs w:val="24"/>
        </w:rPr>
        <w:t>TPM</w:t>
      </w:r>
      <w:r w:rsidRPr="00A01456">
        <w:rPr>
          <w:rFonts w:ascii="Segoe UI Semilight" w:hAnsi="Segoe UI Semilight" w:cs="Segoe UI Semilight"/>
          <w:sz w:val="24"/>
          <w:szCs w:val="24"/>
          <w:rtl/>
        </w:rPr>
        <w:t xml:space="preserve"> כזה עבור כל רשת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וזה גובה עלות נוספת. בפרויקט שלנו אנו מממשים פתרון אבטחה שמתבסס אך ורק על מכשירים הקיימים ברשת, ללא עלות נוספת.</w:t>
      </w:r>
    </w:p>
    <w:p w:rsidR="0025719E" w:rsidRPr="00A01456" w:rsidRDefault="0025719E" w:rsidP="00A848BA">
      <w:pPr>
        <w:jc w:val="both"/>
        <w:rPr>
          <w:rFonts w:ascii="Segoe UI Semilight" w:hAnsi="Segoe UI Semilight" w:cs="Segoe UI Semilight"/>
          <w:sz w:val="24"/>
          <w:szCs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מאובטחת לערים חכמות המטפלת בפגיעויות במערכות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הארכיטקטורה כוללת רשתות שחורות ומערכת ניהול מרכזית (</w:t>
      </w:r>
      <w:r w:rsidRPr="00A01456">
        <w:rPr>
          <w:rFonts w:ascii="Segoe UI Semilight" w:hAnsi="Segoe UI Semilight" w:cs="Segoe UI Semilight"/>
          <w:sz w:val="24"/>
          <w:szCs w:val="24"/>
        </w:rPr>
        <w:t>KMS</w:t>
      </w:r>
      <w:r w:rsidRPr="00A01456">
        <w:rPr>
          <w:rFonts w:ascii="Segoe UI Semilight" w:hAnsi="Segoe UI Semilight" w:cs="Segoe UI Semilight"/>
          <w:sz w:val="24"/>
          <w:szCs w:val="24"/>
          <w:rtl/>
        </w:rPr>
        <w:t xml:space="preserve">) המספקות סודיות, שלמות, פרטיות והפצה מרכזית יעילה. המטרה הייתה לספק שירותי אבטחה הממתנים את הפגיעות של רשתות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בשכבות הקישור והרשת, במיוחד עבור נתונים קריטיים.</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החסרונות של גישה זו כוללים היעדר פתרון פרטיות להגדרת מיקום המכשיר ואיתור ניתוב חדש עבור צמתים, מה שמוביל לאובדן נתונים.</w:t>
      </w:r>
    </w:p>
    <w:p w:rsidR="001F2733" w:rsidRPr="00A01456" w:rsidRDefault="001F2733" w:rsidP="00A848BA">
      <w:pPr>
        <w:jc w:val="both"/>
        <w:rPr>
          <w:rFonts w:ascii="Segoe UI Semilight" w:hAnsi="Segoe UI Semilight" w:cs="Segoe UI Semilight"/>
          <w:sz w:val="24"/>
          <w:szCs w:val="24"/>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t xml:space="preserve">ארכיטקטורת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לפיתוח יישומי </w:t>
      </w:r>
      <w:r w:rsidRPr="00A01456">
        <w:rPr>
          <w:rFonts w:ascii="Segoe UI Semilight" w:hAnsi="Segoe UI Semilight" w:cs="Segoe UI Semilight"/>
          <w:color w:val="0070C0"/>
          <w:sz w:val="24"/>
        </w:rPr>
        <w:t>IoT</w:t>
      </w:r>
      <w:r w:rsidRPr="00A01456">
        <w:rPr>
          <w:rFonts w:ascii="Segoe UI Semilight" w:hAnsi="Segoe UI Semilight" w:cs="Segoe UI Semilight"/>
          <w:sz w:val="24"/>
          <w:rtl/>
        </w:rPr>
        <w:t>:</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ארכיטקטורת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אומצה על מנת לספק בסיס לפיתוח מערכת מאובטחת שמאפשרת למנהלי מערכות להציג את העולם באופן גלוי של איומים אפשריים להתקפות ברשת ה-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ולספק להם את הזכות לשלוט ברשת מפני האיומים.</w:t>
      </w:r>
    </w:p>
    <w:p w:rsidR="0088104E" w:rsidRPr="00A01456" w:rsidRDefault="0088104E" w:rsidP="00A848BA">
      <w:pPr>
        <w:jc w:val="both"/>
        <w:rPr>
          <w:rFonts w:ascii="Segoe UI Semilight" w:hAnsi="Segoe UI Semilight" w:cs="Segoe UI Semilight"/>
          <w:color w:val="0070C0"/>
          <w:sz w:val="24"/>
          <w:szCs w:val="24"/>
          <w:rtl/>
        </w:rPr>
      </w:pPr>
      <w:r w:rsidRPr="00A01456">
        <w:rPr>
          <w:rFonts w:ascii="Segoe UI Semilight" w:hAnsi="Segoe UI Semilight" w:cs="Segoe UI Semilight"/>
          <w:sz w:val="24"/>
          <w:szCs w:val="24"/>
          <w:rtl/>
        </w:rPr>
        <w:t xml:space="preserve">עם זאת, אבטחה, מדרגיות ואמינות הן חלק מהחסרונות של רשתות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ההפרדה בין מטוסי הבקרה והנתונים של ה-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גורמת לביצועים ירודים בעיבוד חבילות, אשר מובילה לבעיות משמעותיות, כגון עיכוב או אובדן של חבילות </w:t>
      </w:r>
      <w:r w:rsidR="00EA61F5">
        <w:rPr>
          <w:rFonts w:ascii="Segoe UI Semilight" w:hAnsi="Segoe UI Semilight" w:cs="Segoe UI Semilight" w:hint="cs"/>
          <w:sz w:val="24"/>
          <w:szCs w:val="24"/>
          <w:rtl/>
        </w:rPr>
        <w:t>ו</w:t>
      </w:r>
      <w:r w:rsidRPr="00A01456">
        <w:rPr>
          <w:rFonts w:ascii="Segoe UI Semilight" w:hAnsi="Segoe UI Semilight" w:cs="Segoe UI Semilight"/>
          <w:sz w:val="24"/>
          <w:szCs w:val="24"/>
          <w:rtl/>
        </w:rPr>
        <w:t xml:space="preserve">התקפות </w:t>
      </w:r>
      <w:r w:rsidRPr="00A01456">
        <w:rPr>
          <w:rFonts w:ascii="Segoe UI Semilight" w:hAnsi="Segoe UI Semilight" w:cs="Segoe UI Semilight"/>
          <w:sz w:val="24"/>
          <w:szCs w:val="24"/>
        </w:rPr>
        <w:t>DoS</w:t>
      </w:r>
      <w:r w:rsidRPr="00A01456">
        <w:rPr>
          <w:rFonts w:ascii="Segoe UI Semilight" w:hAnsi="Segoe UI Semilight" w:cs="Segoe UI Semilight"/>
          <w:sz w:val="24"/>
          <w:szCs w:val="24"/>
          <w:rtl/>
        </w:rPr>
        <w:t xml:space="preserve"> (</w:t>
      </w:r>
      <w:r w:rsidRPr="00A01456">
        <w:rPr>
          <w:rFonts w:ascii="Segoe UI Semilight" w:hAnsi="Segoe UI Semilight" w:cs="Segoe UI Semilight"/>
          <w:sz w:val="24"/>
          <w:szCs w:val="24"/>
        </w:rPr>
        <w:t>DDoS</w:t>
      </w:r>
      <w:r w:rsidRPr="00A01456">
        <w:rPr>
          <w:rFonts w:ascii="Segoe UI Semilight" w:hAnsi="Segoe UI Semilight" w:cs="Segoe UI Semilight"/>
          <w:sz w:val="24"/>
          <w:szCs w:val="24"/>
          <w:rtl/>
        </w:rPr>
        <w:t>).</w:t>
      </w:r>
    </w:p>
    <w:p w:rsidR="004007C4" w:rsidRPr="00A01456" w:rsidRDefault="004007C4" w:rsidP="00A848BA">
      <w:pPr>
        <w:jc w:val="both"/>
        <w:rPr>
          <w:rFonts w:ascii="Segoe UI Semilight" w:hAnsi="Segoe UI Semilight" w:cs="Segoe UI Semilight"/>
          <w:color w:val="0070C0"/>
          <w:sz w:val="24"/>
          <w:szCs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Pr>
      </w:pPr>
      <w:r w:rsidRPr="00A01456">
        <w:rPr>
          <w:rFonts w:ascii="Segoe UI Semilight" w:hAnsi="Segoe UI Semilight" w:cs="Segoe UI Semilight"/>
          <w:color w:val="0070C0"/>
          <w:sz w:val="24"/>
          <w:rtl/>
        </w:rPr>
        <w:lastRenderedPageBreak/>
        <w:t xml:space="preserve">ארכיטקטורת אבטחה חדשה המבוססת על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עבור ה- </w:t>
      </w:r>
      <w:r w:rsidRPr="00A01456">
        <w:rPr>
          <w:rFonts w:ascii="Segoe UI Semilight" w:hAnsi="Segoe UI Semilight" w:cs="Segoe UI Semilight"/>
          <w:color w:val="0070C0"/>
          <w:sz w:val="24"/>
        </w:rPr>
        <w:t>IoT</w:t>
      </w:r>
      <w:r w:rsidRPr="00A01456">
        <w:rPr>
          <w:rFonts w:ascii="Segoe UI Semilight" w:hAnsi="Segoe UI Semilight" w:cs="Segoe UI Semilight"/>
          <w:color w:val="0070C0"/>
          <w:sz w:val="24"/>
          <w:rtl/>
        </w:rPr>
        <w:t xml:space="preserve">, הידועה גם בשם תחום ה- </w:t>
      </w:r>
      <w:r w:rsidRPr="00A01456">
        <w:rPr>
          <w:rFonts w:ascii="Segoe UI Semilight" w:hAnsi="Segoe UI Semilight" w:cs="Segoe UI Semilight"/>
          <w:color w:val="0070C0"/>
          <w:sz w:val="24"/>
        </w:rPr>
        <w:t>SDN</w:t>
      </w:r>
      <w:r w:rsidRPr="00A01456">
        <w:rPr>
          <w:rFonts w:ascii="Segoe UI Semilight" w:hAnsi="Segoe UI Semilight" w:cs="Segoe UI Semilight"/>
          <w:color w:val="0070C0"/>
          <w:sz w:val="24"/>
          <w:rtl/>
        </w:rPr>
        <w:t xml:space="preserve"> באמצעות בקרי הגבול:</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המחברים תיארו כיצד ניתן להשתמש ב- </w:t>
      </w:r>
      <w:r w:rsidRPr="00A01456">
        <w:rPr>
          <w:rFonts w:ascii="Segoe UI Semilight" w:hAnsi="Segoe UI Semilight" w:cs="Segoe UI Semilight"/>
          <w:sz w:val="24"/>
          <w:szCs w:val="24"/>
        </w:rPr>
        <w:t>SDN</w:t>
      </w:r>
      <w:r w:rsidRPr="00A01456">
        <w:rPr>
          <w:rFonts w:ascii="Segoe UI Semilight" w:hAnsi="Segoe UI Semilight" w:cs="Segoe UI Semilight"/>
          <w:sz w:val="24"/>
          <w:szCs w:val="24"/>
          <w:rtl/>
        </w:rPr>
        <w:t xml:space="preserve"> כדי לחבר בין התקני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הטרוגניים, כיצד ניתן לשפר את האבטחה של כל דומיין, וכיצד ניתן לחלק את כללי האבטחה מבלי לפגוע בביטחון של כל תחום.</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עם זאת, המחברים לא היו מסוגלים להתמודד עם האתגר של הבטחת תעבורה רצויה ולא רצויה והגנה על הארגון, אשר הם החסרונות העיקריים של שימוש בבקרי הגבול.</w:t>
      </w:r>
    </w:p>
    <w:p w:rsidR="004007C4" w:rsidRPr="00A01456" w:rsidRDefault="004007C4" w:rsidP="00A848BA">
      <w:pPr>
        <w:jc w:val="both"/>
        <w:rPr>
          <w:rFonts w:ascii="Segoe UI Semilight" w:hAnsi="Segoe UI Semilight" w:cs="Segoe UI Semilight"/>
          <w:sz w:val="24"/>
          <w:szCs w:val="24"/>
          <w:rtl/>
        </w:rPr>
      </w:pPr>
    </w:p>
    <w:p w:rsidR="0088104E" w:rsidRPr="00A01456" w:rsidRDefault="0088104E" w:rsidP="00A848BA">
      <w:pPr>
        <w:pStyle w:val="a7"/>
        <w:numPr>
          <w:ilvl w:val="0"/>
          <w:numId w:val="32"/>
        </w:numPr>
        <w:spacing w:after="160" w:line="259" w:lineRule="auto"/>
        <w:jc w:val="both"/>
        <w:rPr>
          <w:rFonts w:ascii="Segoe UI Semilight" w:hAnsi="Segoe UI Semilight" w:cs="Segoe UI Semilight"/>
          <w:color w:val="0070C0"/>
          <w:sz w:val="24"/>
          <w:rtl/>
        </w:rPr>
      </w:pPr>
      <w:r w:rsidRPr="00A01456">
        <w:rPr>
          <w:rFonts w:ascii="Segoe UI Semilight" w:hAnsi="Segoe UI Semilight" w:cs="Segoe UI Semilight"/>
          <w:color w:val="0070C0"/>
          <w:sz w:val="24"/>
          <w:rtl/>
        </w:rPr>
        <w:t>פרוטוקול לניהול מפתחות בצורה קלה:</w:t>
      </w:r>
    </w:p>
    <w:p w:rsidR="0088104E" w:rsidRPr="00A01456" w:rsidRDefault="0088104E" w:rsidP="00A848BA">
      <w:pPr>
        <w:jc w:val="both"/>
        <w:rPr>
          <w:rFonts w:ascii="Segoe UI Semilight" w:hAnsi="Segoe UI Semilight" w:cs="Segoe UI Semilight"/>
          <w:sz w:val="24"/>
          <w:szCs w:val="24"/>
          <w:rtl/>
        </w:rPr>
      </w:pPr>
      <w:r w:rsidRPr="00A01456">
        <w:rPr>
          <w:rFonts w:ascii="Segoe UI Semilight" w:hAnsi="Segoe UI Semilight" w:cs="Segoe UI Semilight"/>
          <w:sz w:val="24"/>
          <w:szCs w:val="24"/>
          <w:rtl/>
        </w:rPr>
        <w:t xml:space="preserve">הפרוטוקול תלוי בהתאמות של רכיבי אבטחה שונים ב- </w:t>
      </w:r>
      <w:r w:rsidRPr="00A01456">
        <w:rPr>
          <w:rFonts w:ascii="Segoe UI Semilight" w:hAnsi="Segoe UI Semilight" w:cs="Segoe UI Semilight"/>
          <w:sz w:val="24"/>
          <w:szCs w:val="24"/>
        </w:rPr>
        <w:t>IoT</w:t>
      </w:r>
      <w:r w:rsidRPr="00A01456">
        <w:rPr>
          <w:rFonts w:ascii="Segoe UI Semilight" w:hAnsi="Segoe UI Semilight" w:cs="Segoe UI Semilight"/>
          <w:sz w:val="24"/>
          <w:szCs w:val="24"/>
          <w:rtl/>
        </w:rPr>
        <w:t xml:space="preserve"> כדי להגדיר ערוצי תקשורת מאובטחים ומוגנים עבור </w:t>
      </w:r>
      <w:r w:rsidR="00EA61F5">
        <w:rPr>
          <w:rFonts w:ascii="Segoe UI Semilight" w:hAnsi="Segoe UI Semilight" w:cs="Segoe UI Semilight"/>
          <w:sz w:val="24"/>
          <w:szCs w:val="24"/>
        </w:rPr>
        <w:t>IoT</w:t>
      </w:r>
      <w:r w:rsidRPr="00A01456">
        <w:rPr>
          <w:rFonts w:ascii="Segoe UI Semilight" w:hAnsi="Segoe UI Semilight" w:cs="Segoe UI Semilight"/>
          <w:sz w:val="24"/>
          <w:szCs w:val="24"/>
          <w:rtl/>
        </w:rPr>
        <w:t>. במהלך העברת הנתונים לאורך הערוץ, הפרוטוקול מבטיח סודיות נתונים ואימות צומת מוגבל.</w:t>
      </w:r>
    </w:p>
    <w:p w:rsidR="0088104E" w:rsidRDefault="0088104E" w:rsidP="00A848BA">
      <w:pPr>
        <w:jc w:val="both"/>
        <w:rPr>
          <w:rFonts w:ascii="Segoe UI Semilight" w:hAnsi="Segoe UI Semilight" w:cs="Segoe UI Semilight"/>
          <w:noProof/>
          <w:sz w:val="24"/>
          <w:szCs w:val="24"/>
          <w:rtl/>
        </w:rPr>
      </w:pPr>
      <w:r w:rsidRPr="00A01456">
        <w:rPr>
          <w:rFonts w:ascii="Segoe UI Semilight" w:hAnsi="Segoe UI Semilight" w:cs="Segoe UI Semilight"/>
          <w:sz w:val="24"/>
          <w:szCs w:val="24"/>
          <w:rtl/>
        </w:rPr>
        <w:t>עם זאת, פרוטוקול האבטחה מוגבל, ואינו מפרט את ההתאמה הנדרשת בין תקורה לתקשורת לבין מספר צדדים שלישיים</w:t>
      </w:r>
      <w:r w:rsidR="004657E0" w:rsidRPr="00A01456">
        <w:rPr>
          <w:rFonts w:ascii="Segoe UI Semilight" w:hAnsi="Segoe UI Semilight" w:cs="Segoe UI Semilight"/>
          <w:noProof/>
          <w:sz w:val="24"/>
          <w:szCs w:val="24"/>
        </w:rPr>
        <w:t>]</w:t>
      </w:r>
      <w:r w:rsidR="00115632">
        <w:rPr>
          <w:rFonts w:ascii="Segoe UI Semilight" w:hAnsi="Segoe UI Semilight" w:cs="Segoe UI Semilight" w:hint="cs"/>
          <w:noProof/>
          <w:sz w:val="24"/>
          <w:szCs w:val="24"/>
          <w:rtl/>
        </w:rPr>
        <w:t>8</w:t>
      </w:r>
      <w:r w:rsidR="004657E0" w:rsidRPr="00A01456">
        <w:rPr>
          <w:rFonts w:ascii="Segoe UI Semilight" w:hAnsi="Segoe UI Semilight" w:cs="Segoe UI Semilight"/>
          <w:noProof/>
          <w:sz w:val="24"/>
          <w:szCs w:val="24"/>
          <w:rtl/>
        </w:rPr>
        <w:t>].</w:t>
      </w:r>
    </w:p>
    <w:p w:rsidR="00F720AA" w:rsidRPr="00A01456" w:rsidRDefault="00F720AA" w:rsidP="00A848BA">
      <w:pPr>
        <w:jc w:val="both"/>
        <w:rPr>
          <w:rFonts w:ascii="Segoe UI Semilight" w:hAnsi="Segoe UI Semilight" w:cs="Segoe UI Semilight"/>
          <w:noProof/>
          <w:sz w:val="24"/>
          <w:szCs w:val="24"/>
        </w:rPr>
      </w:pPr>
    </w:p>
    <w:p w:rsidR="00ED221C" w:rsidRPr="00A01456" w:rsidRDefault="00ED221C" w:rsidP="00A848BA">
      <w:pPr>
        <w:pStyle w:val="1"/>
        <w:jc w:val="both"/>
        <w:rPr>
          <w:rFonts w:ascii="Segoe UI Semilight" w:hAnsi="Segoe UI Semilight" w:cs="Segoe UI Semilight"/>
          <w:rtl/>
        </w:rPr>
      </w:pPr>
      <w:bookmarkStart w:id="489" w:name="_Toc517102295"/>
      <w:r w:rsidRPr="00A01456">
        <w:rPr>
          <w:rFonts w:ascii="Segoe UI Semilight" w:hAnsi="Segoe UI Semilight" w:cs="Segoe UI Semilight"/>
          <w:rtl/>
        </w:rPr>
        <w:t>נספחים</w:t>
      </w:r>
      <w:bookmarkEnd w:id="489"/>
    </w:p>
    <w:p w:rsidR="00903A6C" w:rsidRPr="00A01456" w:rsidRDefault="00903A6C" w:rsidP="00A848BA">
      <w:pPr>
        <w:pStyle w:val="2"/>
        <w:numPr>
          <w:ilvl w:val="0"/>
          <w:numId w:val="21"/>
        </w:numPr>
        <w:jc w:val="both"/>
        <w:rPr>
          <w:rFonts w:ascii="Segoe UI Semilight" w:hAnsi="Segoe UI Semilight" w:cs="Segoe UI Semilight"/>
          <w:rtl/>
        </w:rPr>
      </w:pPr>
      <w:bookmarkStart w:id="490" w:name="_Toc517102296"/>
      <w:r w:rsidRPr="00A01456">
        <w:rPr>
          <w:rFonts w:ascii="Segoe UI Semilight" w:hAnsi="Segoe UI Semilight" w:cs="Segoe UI Semilight"/>
          <w:rtl/>
        </w:rPr>
        <w:t>רשימת ספרות \ ביבליוגרפיה</w:t>
      </w:r>
      <w:bookmarkEnd w:id="490"/>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rtl/>
        </w:rPr>
        <w:fldChar w:fldCharType="begin" w:fldLock="1"/>
      </w:r>
      <w:r w:rsidRPr="00A01456">
        <w:rPr>
          <w:rFonts w:ascii="Segoe UI Semilight" w:hAnsi="Segoe UI Semilight" w:cs="Segoe UI Semilight"/>
        </w:rPr>
        <w:instrText>ADDIN Mendeley Bibliography CSL_BIBLIOGRAPHY</w:instrText>
      </w:r>
      <w:r w:rsidRPr="00A01456">
        <w:rPr>
          <w:rFonts w:ascii="Segoe UI Semilight" w:hAnsi="Segoe UI Semilight" w:cs="Segoe UI Semilight"/>
          <w:rtl/>
        </w:rPr>
        <w:instrText xml:space="preserve"> </w:instrText>
      </w:r>
      <w:r w:rsidRPr="00A01456">
        <w:rPr>
          <w:rFonts w:ascii="Segoe UI Semilight" w:hAnsi="Segoe UI Semilight" w:cs="Segoe UI Semilight"/>
          <w:rtl/>
        </w:rPr>
        <w:fldChar w:fldCharType="separate"/>
      </w:r>
      <w:r w:rsidRPr="00A01456">
        <w:rPr>
          <w:rFonts w:ascii="Segoe UI Semilight" w:hAnsi="Segoe UI Semilight" w:cs="Segoe UI Semilight"/>
          <w:noProof/>
          <w:szCs w:val="24"/>
        </w:rPr>
        <w:t>[1]</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אבטחת מידע – ויקיפדיה</w:t>
      </w:r>
      <w:r w:rsidRPr="00A01456">
        <w:rPr>
          <w:rFonts w:ascii="Segoe UI Semilight" w:hAnsi="Segoe UI Semilight" w:cs="Segoe UI Semilight"/>
          <w:noProof/>
          <w:szCs w:val="24"/>
        </w:rPr>
        <w:t>.” [Online]. Available: https://he.wikipedia.org/wiki/</w:t>
      </w:r>
      <w:r w:rsidRPr="00A01456">
        <w:rPr>
          <w:rFonts w:ascii="Segoe UI Semilight" w:hAnsi="Segoe UI Semilight" w:cs="Segoe UI Semilight"/>
          <w:noProof/>
          <w:szCs w:val="24"/>
          <w:rtl/>
        </w:rPr>
        <w:t>אבטחת_מידע</w:t>
      </w:r>
      <w:r w:rsidRPr="00A01456">
        <w:rPr>
          <w:rFonts w:ascii="Segoe UI Semilight" w:hAnsi="Segoe UI Semilight" w:cs="Segoe UI Semilight"/>
          <w:noProof/>
          <w:szCs w:val="24"/>
        </w:rPr>
        <w:t>. [Accessed: 19-Nov-2017].</w:t>
      </w:r>
    </w:p>
    <w:p w:rsidR="00654721" w:rsidRDefault="00654721" w:rsidP="00A848BA">
      <w:pPr>
        <w:widowControl w:val="0"/>
        <w:autoSpaceDE w:val="0"/>
        <w:autoSpaceDN w:val="0"/>
        <w:adjustRightInd w:val="0"/>
        <w:ind w:left="640" w:hanging="640"/>
        <w:jc w:val="both"/>
        <w:rPr>
          <w:rFonts w:ascii="Segoe UI Semilight" w:hAnsi="Segoe UI Semilight" w:cs="Segoe UI Semilight"/>
          <w:noProof/>
          <w:szCs w:val="24"/>
          <w:rtl/>
        </w:rPr>
      </w:pPr>
      <w:r w:rsidRPr="00A01456">
        <w:rPr>
          <w:rFonts w:ascii="Segoe UI Semilight" w:hAnsi="Segoe UI Semilight" w:cs="Segoe UI Semilight"/>
          <w:noProof/>
          <w:szCs w:val="24"/>
        </w:rPr>
        <w:t>[2]</w:t>
      </w:r>
      <w:r w:rsidRPr="00A01456">
        <w:rPr>
          <w:rFonts w:ascii="Segoe UI Semilight" w:hAnsi="Segoe UI Semilight" w:cs="Segoe UI Semilight"/>
          <w:noProof/>
          <w:szCs w:val="24"/>
        </w:rPr>
        <w:tab/>
        <w:t xml:space="preserve">“RSA – </w:t>
      </w:r>
      <w:r w:rsidRPr="00A01456">
        <w:rPr>
          <w:rFonts w:ascii="Segoe UI Semilight" w:hAnsi="Segoe UI Semilight" w:cs="Segoe UI Semilight"/>
          <w:noProof/>
          <w:szCs w:val="24"/>
          <w:rtl/>
        </w:rPr>
        <w:t>ויקיפדיה</w:t>
      </w:r>
      <w:r w:rsidRPr="00A01456">
        <w:rPr>
          <w:rFonts w:ascii="Segoe UI Semilight" w:hAnsi="Segoe UI Semilight" w:cs="Segoe UI Semilight"/>
          <w:noProof/>
          <w:szCs w:val="24"/>
        </w:rPr>
        <w:t>.” [Online]. Available: https://he.wikipedia.org/wiki/RSA. [Accessed: 19-Nov-2017].</w:t>
      </w:r>
    </w:p>
    <w:p w:rsidR="003B7C2A" w:rsidRPr="00A01456" w:rsidRDefault="003B7C2A" w:rsidP="00A848BA">
      <w:pPr>
        <w:widowControl w:val="0"/>
        <w:autoSpaceDE w:val="0"/>
        <w:autoSpaceDN w:val="0"/>
        <w:adjustRightInd w:val="0"/>
        <w:ind w:left="640" w:hanging="640"/>
        <w:jc w:val="both"/>
        <w:rPr>
          <w:rFonts w:ascii="Segoe UI Semilight" w:hAnsi="Segoe UI Semilight" w:cs="Segoe UI Semilight"/>
          <w:noProof/>
          <w:szCs w:val="24"/>
          <w:rtl/>
        </w:rPr>
      </w:pPr>
      <w:r>
        <w:rPr>
          <w:rFonts w:ascii="Segoe UI Semilight" w:hAnsi="Segoe UI Semilight" w:cs="Segoe UI Semilight"/>
          <w:noProof/>
          <w:szCs w:val="24"/>
        </w:rPr>
        <w:t xml:space="preserve"> AES [3]</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4</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w:t>
      </w:r>
      <w:r w:rsidRPr="00A01456">
        <w:rPr>
          <w:rFonts w:ascii="Segoe UI Semilight" w:hAnsi="Segoe UI Semilight" w:cs="Segoe UI Semilight"/>
          <w:noProof/>
          <w:szCs w:val="24"/>
          <w:rtl/>
        </w:rPr>
        <w:t>האינטרנט של הדברים – ויקיפדיה</w:t>
      </w:r>
      <w:r w:rsidRPr="00A01456">
        <w:rPr>
          <w:rFonts w:ascii="Segoe UI Semilight" w:hAnsi="Segoe UI Semilight" w:cs="Segoe UI Semilight"/>
          <w:noProof/>
          <w:szCs w:val="24"/>
        </w:rPr>
        <w:t>.” [Online]. Available: https://he.wikipedia.org/wiki/</w:t>
      </w:r>
      <w:r w:rsidRPr="00A01456">
        <w:rPr>
          <w:rFonts w:ascii="Segoe UI Semilight" w:hAnsi="Segoe UI Semilight" w:cs="Segoe UI Semilight"/>
          <w:noProof/>
          <w:szCs w:val="24"/>
          <w:rtl/>
        </w:rPr>
        <w:t>האינטרנט_של_הדברים</w:t>
      </w:r>
      <w:r w:rsidRPr="00A01456">
        <w:rPr>
          <w:rFonts w:ascii="Segoe UI Semilight" w:hAnsi="Segoe UI Semilight" w:cs="Segoe UI Semilight"/>
          <w:noProof/>
          <w:szCs w:val="24"/>
        </w:rPr>
        <w:t>. [Accessed: 19-Nov-2017].</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5</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L. Eschenauer and V. D. Gligor, “A key-management scheme for distributed sensor networks,” </w:t>
      </w:r>
      <w:r w:rsidRPr="00A01456">
        <w:rPr>
          <w:rFonts w:ascii="Segoe UI Semilight" w:hAnsi="Segoe UI Semilight" w:cs="Segoe UI Semilight"/>
          <w:i/>
          <w:iCs/>
          <w:noProof/>
          <w:szCs w:val="24"/>
        </w:rPr>
        <w:t>Proc. 9th ACM Conf. Comput. Commun. Secur.</w:t>
      </w:r>
      <w:r w:rsidRPr="00A01456">
        <w:rPr>
          <w:rFonts w:ascii="Segoe UI Semilight" w:hAnsi="Segoe UI Semilight" w:cs="Segoe UI Semilight"/>
          <w:noProof/>
          <w:szCs w:val="24"/>
        </w:rPr>
        <w:t>, pp. 41–47, 2002.</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6</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M. Tao, J. Zuo, Z. Liu, A. Castiglione, and F. Palmieri, “Multi-layer cloud architectural model and ontology-based security service framework for IoT-based smart homes,” </w:t>
      </w:r>
      <w:r w:rsidRPr="00A01456">
        <w:rPr>
          <w:rFonts w:ascii="Segoe UI Semilight" w:hAnsi="Segoe UI Semilight" w:cs="Segoe UI Semilight"/>
          <w:i/>
          <w:iCs/>
          <w:noProof/>
          <w:szCs w:val="24"/>
        </w:rPr>
        <w:t>Futur. Gener. Comput. Syst.</w:t>
      </w:r>
      <w:r w:rsidRPr="00A01456">
        <w:rPr>
          <w:rFonts w:ascii="Segoe UI Semilight" w:hAnsi="Segoe UI Semilight" w:cs="Segoe UI Semilight"/>
          <w:noProof/>
          <w:szCs w:val="24"/>
        </w:rPr>
        <w:t>, vol. 78, pp. 1040–1051, 2018.</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szCs w:val="24"/>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7</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H. Hamadeh, S. Chaudhuri, and A. Tyagi, “Area, energy, and time assessment for a distributed TPM for distributed trust in IoT clusters,” </w:t>
      </w:r>
      <w:r w:rsidRPr="00A01456">
        <w:rPr>
          <w:rFonts w:ascii="Segoe UI Semilight" w:hAnsi="Segoe UI Semilight" w:cs="Segoe UI Semilight"/>
          <w:i/>
          <w:iCs/>
          <w:noProof/>
          <w:szCs w:val="24"/>
        </w:rPr>
        <w:t>Integr. VLSI J.</w:t>
      </w:r>
      <w:r w:rsidRPr="00A01456">
        <w:rPr>
          <w:rFonts w:ascii="Segoe UI Semilight" w:hAnsi="Segoe UI Semilight" w:cs="Segoe UI Semilight"/>
          <w:noProof/>
          <w:szCs w:val="24"/>
        </w:rPr>
        <w:t>, vol. 58, no. December 2016, pp. 267–273, 2017.</w:t>
      </w:r>
    </w:p>
    <w:p w:rsidR="00654721" w:rsidRPr="00A01456" w:rsidRDefault="00654721" w:rsidP="00A848BA">
      <w:pPr>
        <w:widowControl w:val="0"/>
        <w:autoSpaceDE w:val="0"/>
        <w:autoSpaceDN w:val="0"/>
        <w:adjustRightInd w:val="0"/>
        <w:ind w:left="640" w:hanging="640"/>
        <w:jc w:val="both"/>
        <w:rPr>
          <w:rFonts w:ascii="Segoe UI Semilight" w:hAnsi="Segoe UI Semilight" w:cs="Segoe UI Semilight"/>
          <w:noProof/>
        </w:rPr>
      </w:pPr>
      <w:r w:rsidRPr="00A01456">
        <w:rPr>
          <w:rFonts w:ascii="Segoe UI Semilight" w:hAnsi="Segoe UI Semilight" w:cs="Segoe UI Semilight"/>
          <w:noProof/>
          <w:szCs w:val="24"/>
        </w:rPr>
        <w:t>[</w:t>
      </w:r>
      <w:r w:rsidR="00123616">
        <w:rPr>
          <w:rFonts w:ascii="Segoe UI Semilight" w:hAnsi="Segoe UI Semilight" w:cs="Segoe UI Semilight"/>
          <w:noProof/>
          <w:szCs w:val="24"/>
        </w:rPr>
        <w:t>8</w:t>
      </w:r>
      <w:r w:rsidRPr="00A01456">
        <w:rPr>
          <w:rFonts w:ascii="Segoe UI Semilight" w:hAnsi="Segoe UI Semilight" w:cs="Segoe UI Semilight"/>
          <w:noProof/>
          <w:szCs w:val="24"/>
        </w:rPr>
        <w:t>]</w:t>
      </w:r>
      <w:r w:rsidRPr="00A01456">
        <w:rPr>
          <w:rFonts w:ascii="Segoe UI Semilight" w:hAnsi="Segoe UI Semilight" w:cs="Segoe UI Semilight"/>
          <w:noProof/>
          <w:szCs w:val="24"/>
        </w:rPr>
        <w:tab/>
        <w:t xml:space="preserve">F. A. Alaba, M. Othman, I. A. T. Hashem, and F. Alotaibi, “Internet of Things security: A survey,” </w:t>
      </w:r>
      <w:r w:rsidRPr="00A01456">
        <w:rPr>
          <w:rFonts w:ascii="Segoe UI Semilight" w:hAnsi="Segoe UI Semilight" w:cs="Segoe UI Semilight"/>
          <w:i/>
          <w:iCs/>
          <w:noProof/>
          <w:szCs w:val="24"/>
        </w:rPr>
        <w:t>J. Netw. Comput. Appl.</w:t>
      </w:r>
      <w:r w:rsidRPr="00A01456">
        <w:rPr>
          <w:rFonts w:ascii="Segoe UI Semilight" w:hAnsi="Segoe UI Semilight" w:cs="Segoe UI Semilight"/>
          <w:noProof/>
          <w:szCs w:val="24"/>
        </w:rPr>
        <w:t>, vol. 88, no. March, pp. 10–28, 2017.</w:t>
      </w:r>
    </w:p>
    <w:p w:rsidR="00654721" w:rsidRPr="00A01456" w:rsidRDefault="00654721" w:rsidP="00A848BA">
      <w:pPr>
        <w:jc w:val="both"/>
        <w:rPr>
          <w:rFonts w:ascii="Segoe UI Semilight" w:hAnsi="Segoe UI Semilight" w:cs="Segoe UI Semilight"/>
          <w:rtl/>
        </w:rPr>
      </w:pPr>
      <w:r w:rsidRPr="00A01456">
        <w:rPr>
          <w:rFonts w:ascii="Segoe UI Semilight" w:hAnsi="Segoe UI Semilight" w:cs="Segoe UI Semilight"/>
          <w:rtl/>
        </w:rPr>
        <w:fldChar w:fldCharType="end"/>
      </w:r>
    </w:p>
    <w:p w:rsidR="002540C5" w:rsidRPr="00A01456" w:rsidRDefault="002540C5" w:rsidP="00A848BA">
      <w:pPr>
        <w:pStyle w:val="2"/>
        <w:numPr>
          <w:ilvl w:val="0"/>
          <w:numId w:val="21"/>
        </w:numPr>
        <w:jc w:val="both"/>
        <w:rPr>
          <w:rFonts w:ascii="Segoe UI Semilight" w:hAnsi="Segoe UI Semilight" w:cs="Segoe UI Semilight"/>
        </w:rPr>
      </w:pPr>
      <w:bookmarkStart w:id="491" w:name="_Toc517102297"/>
      <w:r w:rsidRPr="00A01456">
        <w:rPr>
          <w:rFonts w:ascii="Segoe UI Semilight" w:hAnsi="Segoe UI Semilight" w:cs="Segoe UI Semilight"/>
          <w:rtl/>
        </w:rPr>
        <w:t>תרשימים וטבלאות</w:t>
      </w:r>
      <w:bookmarkEnd w:id="491"/>
    </w:p>
    <w:p w:rsidR="00977AAD" w:rsidRPr="00A01456" w:rsidRDefault="00977AAD" w:rsidP="00A848BA">
      <w:pPr>
        <w:jc w:val="both"/>
        <w:rPr>
          <w:rFonts w:ascii="Segoe UI Semilight" w:hAnsi="Segoe UI Semilight" w:cs="Segoe UI Semilight"/>
          <w:rtl/>
        </w:rPr>
      </w:pPr>
    </w:p>
    <w:p w:rsidR="00977AAD" w:rsidRDefault="002E5D08" w:rsidP="00A848BA">
      <w:pPr>
        <w:spacing w:line="360" w:lineRule="auto"/>
        <w:jc w:val="both"/>
        <w:rPr>
          <w:rFonts w:ascii="Segoe UI Semilight" w:hAnsi="Segoe UI Semilight" w:cs="Segoe UI Semilight"/>
          <w:sz w:val="24"/>
          <w:szCs w:val="24"/>
          <w:rtl/>
        </w:rPr>
      </w:pPr>
      <w:r w:rsidRPr="00A01456">
        <w:rPr>
          <w:rFonts w:ascii="Segoe UI Semilight" w:hAnsi="Segoe UI Semilight" w:cs="Segoe UI Semilight"/>
          <w:noProof/>
          <w:sz w:val="24"/>
          <w:szCs w:val="24"/>
          <w:rtl/>
        </w:rPr>
        <w:lastRenderedPageBreak/>
        <w:drawing>
          <wp:anchor distT="0" distB="0" distL="114300" distR="114300" simplePos="0" relativeHeight="251538432" behindDoc="0" locked="0" layoutInCell="1" allowOverlap="1" wp14:anchorId="748D759D" wp14:editId="71E5F175">
            <wp:simplePos x="0" y="0"/>
            <wp:positionH relativeFrom="column">
              <wp:posOffset>672465</wp:posOffset>
            </wp:positionH>
            <wp:positionV relativeFrom="paragraph">
              <wp:posOffset>1154430</wp:posOffset>
            </wp:positionV>
            <wp:extent cx="4196080" cy="35521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edRSA.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4196080" cy="3552190"/>
                    </a:xfrm>
                    <a:prstGeom prst="rect">
                      <a:avLst/>
                    </a:prstGeom>
                  </pic:spPr>
                </pic:pic>
              </a:graphicData>
            </a:graphic>
            <wp14:sizeRelH relativeFrom="margin">
              <wp14:pctWidth>0</wp14:pctWidth>
            </wp14:sizeRelH>
            <wp14:sizeRelV relativeFrom="margin">
              <wp14:pctHeight>0</wp14:pctHeight>
            </wp14:sizeRelV>
          </wp:anchor>
        </w:drawing>
      </w:r>
      <w:r w:rsidR="00977AAD" w:rsidRPr="00A01456">
        <w:rPr>
          <w:rFonts w:ascii="Segoe UI Semilight" w:hAnsi="Segoe UI Semilight" w:cs="Segoe UI Semilight"/>
          <w:sz w:val="24"/>
          <w:szCs w:val="24"/>
          <w:rtl/>
        </w:rPr>
        <w:t xml:space="preserve">מראה רשת בעלת </w:t>
      </w:r>
      <w:r w:rsidR="00977AAD" w:rsidRPr="00A01456">
        <w:rPr>
          <w:rFonts w:ascii="Segoe UI Semilight" w:hAnsi="Segoe UI Semilight" w:cs="Segoe UI Semilight"/>
          <w:sz w:val="24"/>
          <w:szCs w:val="24"/>
        </w:rPr>
        <w:t>RSA</w:t>
      </w:r>
      <w:r w:rsidR="00977AAD" w:rsidRPr="00A01456">
        <w:rPr>
          <w:rFonts w:ascii="Segoe UI Semilight" w:hAnsi="Segoe UI Semilight" w:cs="Segoe UI Semilight"/>
          <w:sz w:val="24"/>
          <w:szCs w:val="24"/>
          <w:rtl/>
        </w:rPr>
        <w:t xml:space="preserve"> מבוזר ב"בית חכם". </w:t>
      </w:r>
      <w:r w:rsidR="0006728D">
        <w:rPr>
          <w:rFonts w:ascii="Segoe UI Semilight" w:hAnsi="Segoe UI Semilight" w:cs="Segoe UI Semilight" w:hint="cs"/>
          <w:sz w:val="24"/>
          <w:szCs w:val="24"/>
          <w:rtl/>
        </w:rPr>
        <w:t xml:space="preserve">בדוגמה זו </w:t>
      </w:r>
      <w:r w:rsidR="00510C86" w:rsidRPr="00A01456">
        <w:rPr>
          <w:rFonts w:ascii="Segoe UI Semilight" w:hAnsi="Segoe UI Semilight" w:cs="Segoe UI Semilight"/>
          <w:sz w:val="24"/>
          <w:szCs w:val="24"/>
          <w:rtl/>
        </w:rPr>
        <w:t>המכשיר המנהיג</w:t>
      </w:r>
      <w:r w:rsidR="00977AAD" w:rsidRPr="00A01456">
        <w:rPr>
          <w:rFonts w:ascii="Segoe UI Semilight" w:hAnsi="Segoe UI Semilight" w:cs="Segoe UI Semilight"/>
          <w:sz w:val="24"/>
          <w:szCs w:val="24"/>
          <w:rtl/>
        </w:rPr>
        <w:t xml:space="preserve"> הוא המדפסת. בידיו נמצאת רשימת המפתחות</w:t>
      </w:r>
      <w:r w:rsidR="0006728D">
        <w:rPr>
          <w:rFonts w:ascii="Segoe UI Semilight" w:hAnsi="Segoe UI Semilight" w:cs="Segoe UI Semilight" w:hint="cs"/>
          <w:sz w:val="24"/>
          <w:szCs w:val="24"/>
          <w:rtl/>
        </w:rPr>
        <w:t>, אותה הוא יחלק לשאר המכשירים בבית באמצעות תקשורת אלחוטית</w:t>
      </w:r>
      <w:r w:rsidR="00977AAD" w:rsidRPr="00A01456">
        <w:rPr>
          <w:rFonts w:ascii="Segoe UI Semilight" w:hAnsi="Segoe UI Semilight" w:cs="Segoe UI Semilight"/>
          <w:sz w:val="24"/>
          <w:szCs w:val="24"/>
          <w:rtl/>
        </w:rPr>
        <w:t>.</w:t>
      </w:r>
    </w:p>
    <w:p w:rsidR="002E5D08" w:rsidRDefault="002E5D08" w:rsidP="00A848BA">
      <w:pPr>
        <w:spacing w:line="360" w:lineRule="auto"/>
        <w:jc w:val="both"/>
        <w:rPr>
          <w:rFonts w:ascii="Segoe UI Semilight" w:hAnsi="Segoe UI Semilight" w:cs="Segoe UI Semilight"/>
          <w:sz w:val="24"/>
          <w:szCs w:val="24"/>
          <w:rtl/>
        </w:rPr>
      </w:pPr>
    </w:p>
    <w:p w:rsidR="002E5D08" w:rsidRDefault="002E5D08" w:rsidP="00A848BA">
      <w:pPr>
        <w:spacing w:line="360" w:lineRule="auto"/>
        <w:jc w:val="both"/>
        <w:rPr>
          <w:rFonts w:ascii="Segoe UI Semilight" w:hAnsi="Segoe UI Semilight" w:cs="Segoe UI Semilight"/>
          <w:sz w:val="24"/>
          <w:szCs w:val="24"/>
          <w:rtl/>
        </w:rPr>
      </w:pPr>
    </w:p>
    <w:p w:rsidR="00E06509" w:rsidRPr="00A01456" w:rsidRDefault="00E06509" w:rsidP="00A848BA">
      <w:pPr>
        <w:jc w:val="both"/>
        <w:rPr>
          <w:rFonts w:ascii="Segoe UI Semilight" w:hAnsi="Segoe UI Semilight" w:cs="Segoe UI Semilight"/>
          <w:rtl/>
        </w:rPr>
      </w:pPr>
    </w:p>
    <w:p w:rsidR="00DE0256" w:rsidRPr="00A01456" w:rsidRDefault="00DE0256" w:rsidP="00A848BA">
      <w:pPr>
        <w:spacing w:line="360" w:lineRule="auto"/>
        <w:jc w:val="both"/>
        <w:rPr>
          <w:rFonts w:ascii="Segoe UI Semilight" w:hAnsi="Segoe UI Semilight" w:cs="Segoe UI Semilight"/>
          <w:b/>
          <w:bCs/>
          <w:sz w:val="28"/>
          <w:szCs w:val="28"/>
          <w:u w:val="single"/>
          <w:rtl/>
        </w:rPr>
      </w:pPr>
    </w:p>
    <w:p w:rsidR="007A7226" w:rsidRPr="00A01456" w:rsidRDefault="007A7226" w:rsidP="00A848BA">
      <w:pPr>
        <w:jc w:val="both"/>
        <w:rPr>
          <w:rFonts w:ascii="Segoe UI Semilight" w:hAnsi="Segoe UI Semilight" w:cs="Segoe UI Semilight"/>
          <w:b/>
          <w:bCs/>
          <w:sz w:val="28"/>
          <w:szCs w:val="28"/>
          <w:rtl/>
        </w:rPr>
      </w:pPr>
    </w:p>
    <w:sectPr w:rsidR="007A7226" w:rsidRPr="00A01456" w:rsidSect="00B6569A">
      <w:headerReference w:type="default" r:id="rId51"/>
      <w:footerReference w:type="default" r:id="rId52"/>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5032" w:rsidRDefault="00CA5032">
      <w:r>
        <w:separator/>
      </w:r>
    </w:p>
  </w:endnote>
  <w:endnote w:type="continuationSeparator" w:id="0">
    <w:p w:rsidR="00CA5032" w:rsidRDefault="00CA5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altName w:val="Segoe UI"/>
    <w:panose1 w:val="020E0502060401010101"/>
    <w:charset w:val="00"/>
    <w:family w:val="swiss"/>
    <w:pitch w:val="variable"/>
    <w:sig w:usb0="00000803" w:usb1="00000000" w:usb2="00000000" w:usb3="00000000" w:csb0="00000021"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092" w:rsidRPr="00AE6642" w:rsidRDefault="00CA4092"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5032" w:rsidRDefault="00CA5032">
      <w:r>
        <w:separator/>
      </w:r>
    </w:p>
  </w:footnote>
  <w:footnote w:type="continuationSeparator" w:id="0">
    <w:p w:rsidR="00CA5032" w:rsidRDefault="00CA50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092" w:rsidRDefault="00CA4092"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A4092" w:rsidRDefault="00CA4092">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3122D"/>
    <w:multiLevelType w:val="hybridMultilevel"/>
    <w:tmpl w:val="785CD2EE"/>
    <w:lvl w:ilvl="0" w:tplc="0A3AB0D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3339C9"/>
    <w:multiLevelType w:val="hybridMultilevel"/>
    <w:tmpl w:val="52666B42"/>
    <w:lvl w:ilvl="0" w:tplc="C5920522">
      <w:start w:val="3"/>
      <w:numFmt w:val="decimal"/>
      <w:lvlText w:val="%1."/>
      <w:lvlJc w:val="left"/>
      <w:pPr>
        <w:ind w:left="720" w:hanging="360"/>
      </w:pPr>
      <w:rPr>
        <w:rFonts w:ascii="Segoe UI Semilight" w:eastAsia="Times New Roman" w:hAnsi="Segoe UI Semilight" w:cs="Segoe UI Semilight"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6801834"/>
    <w:multiLevelType w:val="hybridMultilevel"/>
    <w:tmpl w:val="88F22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BA4EAC"/>
    <w:multiLevelType w:val="hybridMultilevel"/>
    <w:tmpl w:val="A2BA51E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EE75B9"/>
    <w:multiLevelType w:val="hybridMultilevel"/>
    <w:tmpl w:val="297A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5B2081"/>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8" w15:restartNumberingAfterBreak="0">
    <w:nsid w:val="16376A12"/>
    <w:multiLevelType w:val="hybridMultilevel"/>
    <w:tmpl w:val="89ACF2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80A7E9F"/>
    <w:multiLevelType w:val="hybridMultilevel"/>
    <w:tmpl w:val="EC5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C330184"/>
    <w:multiLevelType w:val="multilevel"/>
    <w:tmpl w:val="93C43DC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21" w15:restartNumberingAfterBreak="0">
    <w:nsid w:val="1C7A21DA"/>
    <w:multiLevelType w:val="multilevel"/>
    <w:tmpl w:val="B30C6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23"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EA443EA"/>
    <w:multiLevelType w:val="multilevel"/>
    <w:tmpl w:val="61F8E9C6"/>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5" w15:restartNumberingAfterBreak="0">
    <w:nsid w:val="2147486D"/>
    <w:multiLevelType w:val="multilevel"/>
    <w:tmpl w:val="6A94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15:restartNumberingAfterBreak="0">
    <w:nsid w:val="30C232CA"/>
    <w:multiLevelType w:val="multilevel"/>
    <w:tmpl w:val="5F70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D0586E"/>
    <w:multiLevelType w:val="multilevel"/>
    <w:tmpl w:val="4370A57C"/>
    <w:lvl w:ilvl="0">
      <w:start w:val="1"/>
      <w:numFmt w:val="decimal"/>
      <w:lvlText w:val="%1."/>
      <w:lvlJc w:val="left"/>
      <w:pPr>
        <w:tabs>
          <w:tab w:val="num" w:pos="1080"/>
        </w:tabs>
        <w:ind w:left="1080" w:hanging="360"/>
      </w:pPr>
      <w:rPr>
        <w:rFonts w:ascii="Arial" w:eastAsia="Times New Roman" w:hAnsi="Arial" w:cs="Aria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0"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A16ED7"/>
    <w:multiLevelType w:val="multilevel"/>
    <w:tmpl w:val="F1841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8521A3"/>
    <w:multiLevelType w:val="hybridMultilevel"/>
    <w:tmpl w:val="88F220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4D4047AD"/>
    <w:multiLevelType w:val="hybridMultilevel"/>
    <w:tmpl w:val="E1BEC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B04483"/>
    <w:multiLevelType w:val="hybridMultilevel"/>
    <w:tmpl w:val="A806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9B35B4"/>
    <w:multiLevelType w:val="hybridMultilevel"/>
    <w:tmpl w:val="D002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5AE43695"/>
    <w:multiLevelType w:val="multilevel"/>
    <w:tmpl w:val="65F03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E52310C"/>
    <w:multiLevelType w:val="multilevel"/>
    <w:tmpl w:val="9E1E6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7A023EA"/>
    <w:multiLevelType w:val="multilevel"/>
    <w:tmpl w:val="FB0A51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DE949A4"/>
    <w:multiLevelType w:val="multilevel"/>
    <w:tmpl w:val="56685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36700A"/>
    <w:multiLevelType w:val="multilevel"/>
    <w:tmpl w:val="1D664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107748"/>
    <w:multiLevelType w:val="hybridMultilevel"/>
    <w:tmpl w:val="91D2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22"/>
  </w:num>
  <w:num w:numId="2">
    <w:abstractNumId w:val="46"/>
  </w:num>
  <w:num w:numId="3">
    <w:abstractNumId w:val="3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0"/>
  </w:num>
  <w:num w:numId="6">
    <w:abstractNumId w:val="39"/>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42"/>
  </w:num>
  <w:num w:numId="18">
    <w:abstractNumId w:val="23"/>
  </w:num>
  <w:num w:numId="19">
    <w:abstractNumId w:val="30"/>
  </w:num>
  <w:num w:numId="20">
    <w:abstractNumId w:val="16"/>
  </w:num>
  <w:num w:numId="21">
    <w:abstractNumId w:val="14"/>
  </w:num>
  <w:num w:numId="22">
    <w:abstractNumId w:val="26"/>
  </w:num>
  <w:num w:numId="23">
    <w:abstractNumId w:val="38"/>
  </w:num>
  <w:num w:numId="24">
    <w:abstractNumId w:val="41"/>
    <w:lvlOverride w:ilvl="0">
      <w:lvl w:ilvl="0">
        <w:numFmt w:val="decimal"/>
        <w:lvlText w:val="%1."/>
        <w:lvlJc w:val="left"/>
      </w:lvl>
    </w:lvlOverride>
  </w:num>
  <w:num w:numId="25">
    <w:abstractNumId w:val="31"/>
  </w:num>
  <w:num w:numId="26">
    <w:abstractNumId w:val="24"/>
  </w:num>
  <w:num w:numId="27">
    <w:abstractNumId w:val="44"/>
  </w:num>
  <w:num w:numId="28">
    <w:abstractNumId w:val="25"/>
  </w:num>
  <w:num w:numId="29">
    <w:abstractNumId w:val="21"/>
  </w:num>
  <w:num w:numId="30">
    <w:abstractNumId w:val="28"/>
  </w:num>
  <w:num w:numId="31">
    <w:abstractNumId w:val="37"/>
  </w:num>
  <w:num w:numId="32">
    <w:abstractNumId w:val="10"/>
  </w:num>
  <w:num w:numId="33">
    <w:abstractNumId w:val="43"/>
    <w:lvlOverride w:ilvl="0"/>
    <w:lvlOverride w:ilvl="1">
      <w:startOverride w:val="1"/>
    </w:lvlOverride>
    <w:lvlOverride w:ilvl="2"/>
    <w:lvlOverride w:ilvl="3"/>
    <w:lvlOverride w:ilvl="4"/>
    <w:lvlOverride w:ilvl="5"/>
    <w:lvlOverride w:ilvl="6"/>
    <w:lvlOverride w:ilvl="7"/>
    <w:lvlOverride w:ilvl="8"/>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5"/>
  </w:num>
  <w:num w:numId="38">
    <w:abstractNumId w:val="15"/>
  </w:num>
  <w:num w:numId="39">
    <w:abstractNumId w:val="19"/>
  </w:num>
  <w:num w:numId="40">
    <w:abstractNumId w:val="13"/>
  </w:num>
  <w:num w:numId="41">
    <w:abstractNumId w:val="35"/>
  </w:num>
  <w:num w:numId="42">
    <w:abstractNumId w:val="18"/>
  </w:num>
  <w:num w:numId="43">
    <w:abstractNumId w:val="12"/>
  </w:num>
  <w:num w:numId="44">
    <w:abstractNumId w:val="32"/>
  </w:num>
  <w:num w:numId="45">
    <w:abstractNumId w:val="11"/>
  </w:num>
  <w:num w:numId="46">
    <w:abstractNumId w:val="33"/>
  </w:num>
  <w:num w:numId="47">
    <w:abstractNumId w:val="3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שרה ספרין">
    <w15:presenceInfo w15:providerId="Windows Live" w15:userId="3a6d036caeb2073d"/>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3618"/>
    <w:rsid w:val="00003228"/>
    <w:rsid w:val="00023093"/>
    <w:rsid w:val="000255DB"/>
    <w:rsid w:val="000356D2"/>
    <w:rsid w:val="00036BD8"/>
    <w:rsid w:val="00045302"/>
    <w:rsid w:val="000503A5"/>
    <w:rsid w:val="00055076"/>
    <w:rsid w:val="00062DAC"/>
    <w:rsid w:val="00064DB6"/>
    <w:rsid w:val="000654BA"/>
    <w:rsid w:val="0006728D"/>
    <w:rsid w:val="000703E1"/>
    <w:rsid w:val="000848F4"/>
    <w:rsid w:val="00093265"/>
    <w:rsid w:val="000979AA"/>
    <w:rsid w:val="000A22A9"/>
    <w:rsid w:val="000A24BA"/>
    <w:rsid w:val="000B023A"/>
    <w:rsid w:val="000C074C"/>
    <w:rsid w:val="000E1C31"/>
    <w:rsid w:val="000E28B3"/>
    <w:rsid w:val="000F2E26"/>
    <w:rsid w:val="000F51B4"/>
    <w:rsid w:val="001144A6"/>
    <w:rsid w:val="00115632"/>
    <w:rsid w:val="00115F88"/>
    <w:rsid w:val="00116AC9"/>
    <w:rsid w:val="00123616"/>
    <w:rsid w:val="00127619"/>
    <w:rsid w:val="0013479C"/>
    <w:rsid w:val="00140CE9"/>
    <w:rsid w:val="001602A1"/>
    <w:rsid w:val="00170CAC"/>
    <w:rsid w:val="00187A02"/>
    <w:rsid w:val="001A21BC"/>
    <w:rsid w:val="001A4571"/>
    <w:rsid w:val="001B7210"/>
    <w:rsid w:val="001C2471"/>
    <w:rsid w:val="001D2BB2"/>
    <w:rsid w:val="001E1889"/>
    <w:rsid w:val="001E3B1B"/>
    <w:rsid w:val="001F26F0"/>
    <w:rsid w:val="001F2733"/>
    <w:rsid w:val="001F7827"/>
    <w:rsid w:val="00205838"/>
    <w:rsid w:val="00224848"/>
    <w:rsid w:val="00246C9B"/>
    <w:rsid w:val="002540C5"/>
    <w:rsid w:val="0025719E"/>
    <w:rsid w:val="00262E8E"/>
    <w:rsid w:val="00270935"/>
    <w:rsid w:val="00282A88"/>
    <w:rsid w:val="0028371B"/>
    <w:rsid w:val="002851DF"/>
    <w:rsid w:val="002A05BC"/>
    <w:rsid w:val="002A0E67"/>
    <w:rsid w:val="002B3AD0"/>
    <w:rsid w:val="002C394A"/>
    <w:rsid w:val="002C6AE1"/>
    <w:rsid w:val="002D4E4F"/>
    <w:rsid w:val="002D78EE"/>
    <w:rsid w:val="002D7C9C"/>
    <w:rsid w:val="002E23E4"/>
    <w:rsid w:val="002E5D08"/>
    <w:rsid w:val="002F59B0"/>
    <w:rsid w:val="002F72E4"/>
    <w:rsid w:val="003028EC"/>
    <w:rsid w:val="00316766"/>
    <w:rsid w:val="00330DBB"/>
    <w:rsid w:val="003403B5"/>
    <w:rsid w:val="00373995"/>
    <w:rsid w:val="00382DE7"/>
    <w:rsid w:val="003A66BC"/>
    <w:rsid w:val="003B1A18"/>
    <w:rsid w:val="003B1C44"/>
    <w:rsid w:val="003B2744"/>
    <w:rsid w:val="003B42A6"/>
    <w:rsid w:val="003B7773"/>
    <w:rsid w:val="003B7C2A"/>
    <w:rsid w:val="003C0AD3"/>
    <w:rsid w:val="003C151F"/>
    <w:rsid w:val="003C21AB"/>
    <w:rsid w:val="003D0801"/>
    <w:rsid w:val="003D451F"/>
    <w:rsid w:val="003E4D70"/>
    <w:rsid w:val="003F0506"/>
    <w:rsid w:val="003F1AA2"/>
    <w:rsid w:val="003F614E"/>
    <w:rsid w:val="004007C4"/>
    <w:rsid w:val="00403518"/>
    <w:rsid w:val="00420B02"/>
    <w:rsid w:val="00444032"/>
    <w:rsid w:val="0045499F"/>
    <w:rsid w:val="00465514"/>
    <w:rsid w:val="004657E0"/>
    <w:rsid w:val="00473CB5"/>
    <w:rsid w:val="004A0CFD"/>
    <w:rsid w:val="004A1E39"/>
    <w:rsid w:val="004A41A8"/>
    <w:rsid w:val="004A4B4B"/>
    <w:rsid w:val="004C6DA2"/>
    <w:rsid w:val="004D57C0"/>
    <w:rsid w:val="00501CD5"/>
    <w:rsid w:val="005066BA"/>
    <w:rsid w:val="00510C86"/>
    <w:rsid w:val="00512284"/>
    <w:rsid w:val="0051310E"/>
    <w:rsid w:val="00520709"/>
    <w:rsid w:val="00523618"/>
    <w:rsid w:val="00524644"/>
    <w:rsid w:val="0053315E"/>
    <w:rsid w:val="00541B47"/>
    <w:rsid w:val="005424C0"/>
    <w:rsid w:val="00543630"/>
    <w:rsid w:val="005445DC"/>
    <w:rsid w:val="00546CA5"/>
    <w:rsid w:val="00553D23"/>
    <w:rsid w:val="00597D5A"/>
    <w:rsid w:val="005A1EDE"/>
    <w:rsid w:val="005B15F4"/>
    <w:rsid w:val="005B443A"/>
    <w:rsid w:val="005D109C"/>
    <w:rsid w:val="005D633A"/>
    <w:rsid w:val="005E660D"/>
    <w:rsid w:val="005F37CA"/>
    <w:rsid w:val="005F5B9D"/>
    <w:rsid w:val="006225C8"/>
    <w:rsid w:val="00625C65"/>
    <w:rsid w:val="006271DB"/>
    <w:rsid w:val="006427F3"/>
    <w:rsid w:val="00643F78"/>
    <w:rsid w:val="00644CD6"/>
    <w:rsid w:val="00645F74"/>
    <w:rsid w:val="00654721"/>
    <w:rsid w:val="006731EB"/>
    <w:rsid w:val="006763CC"/>
    <w:rsid w:val="00682FF4"/>
    <w:rsid w:val="00697A1D"/>
    <w:rsid w:val="006A3DCA"/>
    <w:rsid w:val="006A6107"/>
    <w:rsid w:val="006B5023"/>
    <w:rsid w:val="006B5822"/>
    <w:rsid w:val="006D1F64"/>
    <w:rsid w:val="006D2798"/>
    <w:rsid w:val="006D368E"/>
    <w:rsid w:val="006D3B83"/>
    <w:rsid w:val="006D4C71"/>
    <w:rsid w:val="006E1783"/>
    <w:rsid w:val="006E49AC"/>
    <w:rsid w:val="006E551B"/>
    <w:rsid w:val="006E726B"/>
    <w:rsid w:val="006F5B66"/>
    <w:rsid w:val="006F6223"/>
    <w:rsid w:val="0070060C"/>
    <w:rsid w:val="00701217"/>
    <w:rsid w:val="00705336"/>
    <w:rsid w:val="00717E92"/>
    <w:rsid w:val="00732ED3"/>
    <w:rsid w:val="007430CF"/>
    <w:rsid w:val="00757CD2"/>
    <w:rsid w:val="0078468F"/>
    <w:rsid w:val="007943D9"/>
    <w:rsid w:val="007A1B99"/>
    <w:rsid w:val="007A7226"/>
    <w:rsid w:val="007C2B9C"/>
    <w:rsid w:val="007C6B49"/>
    <w:rsid w:val="007D187E"/>
    <w:rsid w:val="007D440F"/>
    <w:rsid w:val="007D6AEE"/>
    <w:rsid w:val="007E0F5F"/>
    <w:rsid w:val="007E2D18"/>
    <w:rsid w:val="007F3565"/>
    <w:rsid w:val="007F6264"/>
    <w:rsid w:val="007F6B63"/>
    <w:rsid w:val="00833A4C"/>
    <w:rsid w:val="00835FCA"/>
    <w:rsid w:val="00840193"/>
    <w:rsid w:val="00841E4C"/>
    <w:rsid w:val="00843926"/>
    <w:rsid w:val="00843CFA"/>
    <w:rsid w:val="00861E40"/>
    <w:rsid w:val="00863836"/>
    <w:rsid w:val="0088104E"/>
    <w:rsid w:val="00885124"/>
    <w:rsid w:val="00890440"/>
    <w:rsid w:val="00893CBE"/>
    <w:rsid w:val="008B3BEA"/>
    <w:rsid w:val="008C2716"/>
    <w:rsid w:val="008C3458"/>
    <w:rsid w:val="008C4285"/>
    <w:rsid w:val="008D3A17"/>
    <w:rsid w:val="008D529D"/>
    <w:rsid w:val="008D6018"/>
    <w:rsid w:val="008D7500"/>
    <w:rsid w:val="008F691E"/>
    <w:rsid w:val="009024B9"/>
    <w:rsid w:val="0090275B"/>
    <w:rsid w:val="00903A6C"/>
    <w:rsid w:val="00906410"/>
    <w:rsid w:val="0092785B"/>
    <w:rsid w:val="00936D64"/>
    <w:rsid w:val="00946701"/>
    <w:rsid w:val="00946C26"/>
    <w:rsid w:val="00947DC0"/>
    <w:rsid w:val="009510D6"/>
    <w:rsid w:val="00962772"/>
    <w:rsid w:val="00971216"/>
    <w:rsid w:val="00977AAD"/>
    <w:rsid w:val="00977D77"/>
    <w:rsid w:val="00985A26"/>
    <w:rsid w:val="00991024"/>
    <w:rsid w:val="009968E3"/>
    <w:rsid w:val="009A2662"/>
    <w:rsid w:val="009A78C4"/>
    <w:rsid w:val="009B024F"/>
    <w:rsid w:val="009B08C5"/>
    <w:rsid w:val="009B7EA1"/>
    <w:rsid w:val="009C1758"/>
    <w:rsid w:val="009D0A3F"/>
    <w:rsid w:val="009E0D3B"/>
    <w:rsid w:val="009F690A"/>
    <w:rsid w:val="009F7F89"/>
    <w:rsid w:val="00A01345"/>
    <w:rsid w:val="00A01456"/>
    <w:rsid w:val="00A23B4F"/>
    <w:rsid w:val="00A32227"/>
    <w:rsid w:val="00A33159"/>
    <w:rsid w:val="00A337EB"/>
    <w:rsid w:val="00A43161"/>
    <w:rsid w:val="00A52386"/>
    <w:rsid w:val="00A5715A"/>
    <w:rsid w:val="00A62373"/>
    <w:rsid w:val="00A71201"/>
    <w:rsid w:val="00A71450"/>
    <w:rsid w:val="00A742AD"/>
    <w:rsid w:val="00A830B9"/>
    <w:rsid w:val="00A848BA"/>
    <w:rsid w:val="00A876C4"/>
    <w:rsid w:val="00A96FE8"/>
    <w:rsid w:val="00AA1EB7"/>
    <w:rsid w:val="00AA3B78"/>
    <w:rsid w:val="00AA59C1"/>
    <w:rsid w:val="00AC14CB"/>
    <w:rsid w:val="00AC4BFA"/>
    <w:rsid w:val="00AC6010"/>
    <w:rsid w:val="00AD6AFD"/>
    <w:rsid w:val="00AE0047"/>
    <w:rsid w:val="00AE1431"/>
    <w:rsid w:val="00AE6642"/>
    <w:rsid w:val="00AF4E3E"/>
    <w:rsid w:val="00B01617"/>
    <w:rsid w:val="00B02D6C"/>
    <w:rsid w:val="00B06B96"/>
    <w:rsid w:val="00B14A39"/>
    <w:rsid w:val="00B205E5"/>
    <w:rsid w:val="00B45077"/>
    <w:rsid w:val="00B47745"/>
    <w:rsid w:val="00B5254D"/>
    <w:rsid w:val="00B54814"/>
    <w:rsid w:val="00B54B8A"/>
    <w:rsid w:val="00B566FD"/>
    <w:rsid w:val="00B64467"/>
    <w:rsid w:val="00B6569A"/>
    <w:rsid w:val="00B7107A"/>
    <w:rsid w:val="00B72905"/>
    <w:rsid w:val="00B843BD"/>
    <w:rsid w:val="00B87BEC"/>
    <w:rsid w:val="00B91607"/>
    <w:rsid w:val="00BA1717"/>
    <w:rsid w:val="00BA61E6"/>
    <w:rsid w:val="00BA7765"/>
    <w:rsid w:val="00BB1CAA"/>
    <w:rsid w:val="00BB3C9E"/>
    <w:rsid w:val="00BC0462"/>
    <w:rsid w:val="00BD0E19"/>
    <w:rsid w:val="00BD6B4D"/>
    <w:rsid w:val="00BE50E4"/>
    <w:rsid w:val="00BF3F16"/>
    <w:rsid w:val="00C02B6B"/>
    <w:rsid w:val="00C12E7C"/>
    <w:rsid w:val="00C20BBA"/>
    <w:rsid w:val="00C21B35"/>
    <w:rsid w:val="00C327DF"/>
    <w:rsid w:val="00C56081"/>
    <w:rsid w:val="00C56675"/>
    <w:rsid w:val="00C639B2"/>
    <w:rsid w:val="00C70893"/>
    <w:rsid w:val="00C768DD"/>
    <w:rsid w:val="00C80A43"/>
    <w:rsid w:val="00C92A71"/>
    <w:rsid w:val="00C956EA"/>
    <w:rsid w:val="00CA4092"/>
    <w:rsid w:val="00CA5032"/>
    <w:rsid w:val="00CB481F"/>
    <w:rsid w:val="00CB5755"/>
    <w:rsid w:val="00CC0619"/>
    <w:rsid w:val="00CC1633"/>
    <w:rsid w:val="00CD10BF"/>
    <w:rsid w:val="00CD26DA"/>
    <w:rsid w:val="00CE17DE"/>
    <w:rsid w:val="00CE2863"/>
    <w:rsid w:val="00CE6DF7"/>
    <w:rsid w:val="00D01395"/>
    <w:rsid w:val="00D16179"/>
    <w:rsid w:val="00D2703A"/>
    <w:rsid w:val="00D3504D"/>
    <w:rsid w:val="00D3630B"/>
    <w:rsid w:val="00D456D6"/>
    <w:rsid w:val="00D52647"/>
    <w:rsid w:val="00D531F4"/>
    <w:rsid w:val="00D60B99"/>
    <w:rsid w:val="00D61E27"/>
    <w:rsid w:val="00D6261E"/>
    <w:rsid w:val="00D75F62"/>
    <w:rsid w:val="00D8068C"/>
    <w:rsid w:val="00D93BB7"/>
    <w:rsid w:val="00DB3F4A"/>
    <w:rsid w:val="00DD0064"/>
    <w:rsid w:val="00DE0256"/>
    <w:rsid w:val="00DE1D3F"/>
    <w:rsid w:val="00DF59EA"/>
    <w:rsid w:val="00E03D14"/>
    <w:rsid w:val="00E04A72"/>
    <w:rsid w:val="00E06509"/>
    <w:rsid w:val="00E073DA"/>
    <w:rsid w:val="00E110D2"/>
    <w:rsid w:val="00E1611B"/>
    <w:rsid w:val="00E35224"/>
    <w:rsid w:val="00E35ABC"/>
    <w:rsid w:val="00E36A38"/>
    <w:rsid w:val="00E47167"/>
    <w:rsid w:val="00E51E0E"/>
    <w:rsid w:val="00E520EF"/>
    <w:rsid w:val="00E544C2"/>
    <w:rsid w:val="00E56DDD"/>
    <w:rsid w:val="00E65EB6"/>
    <w:rsid w:val="00E7079B"/>
    <w:rsid w:val="00E72FA8"/>
    <w:rsid w:val="00E80E13"/>
    <w:rsid w:val="00EA61F5"/>
    <w:rsid w:val="00EA6B0C"/>
    <w:rsid w:val="00EB6177"/>
    <w:rsid w:val="00EB7D03"/>
    <w:rsid w:val="00EC0998"/>
    <w:rsid w:val="00EC58D7"/>
    <w:rsid w:val="00ED221C"/>
    <w:rsid w:val="00ED24CB"/>
    <w:rsid w:val="00EE1426"/>
    <w:rsid w:val="00EF7768"/>
    <w:rsid w:val="00F103E8"/>
    <w:rsid w:val="00F22B56"/>
    <w:rsid w:val="00F25DF7"/>
    <w:rsid w:val="00F35378"/>
    <w:rsid w:val="00F4000D"/>
    <w:rsid w:val="00F51A3B"/>
    <w:rsid w:val="00F569C5"/>
    <w:rsid w:val="00F56AF6"/>
    <w:rsid w:val="00F720AA"/>
    <w:rsid w:val="00F746AB"/>
    <w:rsid w:val="00F754D5"/>
    <w:rsid w:val="00F85595"/>
    <w:rsid w:val="00F85665"/>
    <w:rsid w:val="00F92537"/>
    <w:rsid w:val="00F92E42"/>
    <w:rsid w:val="00F97465"/>
    <w:rsid w:val="00FA736C"/>
    <w:rsid w:val="00FC1AB3"/>
    <w:rsid w:val="00FC42AB"/>
    <w:rsid w:val="00FF1BF6"/>
    <w:rsid w:val="00FF49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262140-B7C3-4FDD-86F9-98DE6B736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uiPriority w:val="99"/>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a"/>
    <w:uiPriority w:val="99"/>
    <w:unhideWhenUsed/>
    <w:rsid w:val="009510D6"/>
    <w:pPr>
      <w:bidi w:val="0"/>
      <w:spacing w:before="100" w:beforeAutospacing="1" w:after="100" w:afterAutospacing="1"/>
      <w:jc w:val="left"/>
    </w:pPr>
    <w:rPr>
      <w:rFonts w:ascii="Times New Roman" w:eastAsia="Times New Roman" w:hAnsi="Times New Roman" w:cs="Times New Roman"/>
      <w:sz w:val="24"/>
      <w:szCs w:val="24"/>
    </w:rPr>
  </w:style>
  <w:style w:type="character" w:customStyle="1" w:styleId="apple-tab-span">
    <w:name w:val="apple-tab-span"/>
    <w:basedOn w:val="a0"/>
    <w:rsid w:val="00B205E5"/>
  </w:style>
  <w:style w:type="paragraph" w:styleId="ab">
    <w:name w:val="TOC Heading"/>
    <w:basedOn w:val="1"/>
    <w:next w:val="a"/>
    <w:uiPriority w:val="39"/>
    <w:unhideWhenUsed/>
    <w:qFormat/>
    <w:rsid w:val="0045499F"/>
    <w:pPr>
      <w:bidi w:val="0"/>
      <w:spacing w:line="259" w:lineRule="auto"/>
      <w:jc w:val="left"/>
      <w:outlineLvl w:val="9"/>
    </w:pPr>
    <w:rPr>
      <w:lang w:bidi="ar-SA"/>
    </w:rPr>
  </w:style>
  <w:style w:type="paragraph" w:styleId="TOC1">
    <w:name w:val="toc 1"/>
    <w:basedOn w:val="a"/>
    <w:next w:val="a"/>
    <w:autoRedefine/>
    <w:uiPriority w:val="39"/>
    <w:unhideWhenUsed/>
    <w:rsid w:val="007A1B99"/>
    <w:pPr>
      <w:tabs>
        <w:tab w:val="right" w:leader="dot" w:pos="8495"/>
      </w:tabs>
      <w:spacing w:after="100"/>
    </w:pPr>
    <w:rPr>
      <w:rFonts w:ascii="Segoe UI Semilight" w:hAnsi="Segoe UI Semilight" w:cs="Segoe UI Semilight"/>
      <w:noProof/>
      <w:sz w:val="24"/>
      <w:szCs w:val="24"/>
    </w:rPr>
  </w:style>
  <w:style w:type="paragraph" w:styleId="TOC2">
    <w:name w:val="toc 2"/>
    <w:basedOn w:val="a"/>
    <w:next w:val="a"/>
    <w:autoRedefine/>
    <w:uiPriority w:val="39"/>
    <w:unhideWhenUsed/>
    <w:rsid w:val="0045499F"/>
    <w:pPr>
      <w:spacing w:after="100"/>
      <w:ind w:left="220"/>
    </w:pPr>
  </w:style>
  <w:style w:type="paragraph" w:styleId="TOC3">
    <w:name w:val="toc 3"/>
    <w:basedOn w:val="a"/>
    <w:next w:val="a"/>
    <w:autoRedefine/>
    <w:uiPriority w:val="39"/>
    <w:unhideWhenUsed/>
    <w:rsid w:val="0045499F"/>
    <w:pPr>
      <w:spacing w:after="100"/>
      <w:ind w:left="440"/>
    </w:pPr>
  </w:style>
  <w:style w:type="character" w:customStyle="1" w:styleId="11">
    <w:name w:val="אזכור לא מזוהה1"/>
    <w:basedOn w:val="a0"/>
    <w:uiPriority w:val="99"/>
    <w:semiHidden/>
    <w:unhideWhenUsed/>
    <w:rsid w:val="00E36A38"/>
    <w:rPr>
      <w:color w:val="605E5C"/>
      <w:shd w:val="clear" w:color="auto" w:fill="E1DFDD"/>
    </w:rPr>
  </w:style>
  <w:style w:type="character" w:customStyle="1" w:styleId="mwe-math-mathml-inline">
    <w:name w:val="mwe-math-mathml-inline"/>
    <w:basedOn w:val="a0"/>
    <w:rsid w:val="00E16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89040527">
      <w:bodyDiv w:val="1"/>
      <w:marLeft w:val="0"/>
      <w:marRight w:val="0"/>
      <w:marTop w:val="0"/>
      <w:marBottom w:val="0"/>
      <w:divBdr>
        <w:top w:val="none" w:sz="0" w:space="0" w:color="auto"/>
        <w:left w:val="none" w:sz="0" w:space="0" w:color="auto"/>
        <w:bottom w:val="none" w:sz="0" w:space="0" w:color="auto"/>
        <w:right w:val="none" w:sz="0" w:space="0" w:color="auto"/>
      </w:divBdr>
    </w:div>
    <w:div w:id="463237234">
      <w:bodyDiv w:val="1"/>
      <w:marLeft w:val="0"/>
      <w:marRight w:val="0"/>
      <w:marTop w:val="0"/>
      <w:marBottom w:val="0"/>
      <w:divBdr>
        <w:top w:val="none" w:sz="0" w:space="0" w:color="auto"/>
        <w:left w:val="none" w:sz="0" w:space="0" w:color="auto"/>
        <w:bottom w:val="none" w:sz="0" w:space="0" w:color="auto"/>
        <w:right w:val="none" w:sz="0" w:space="0" w:color="auto"/>
      </w:divBdr>
    </w:div>
    <w:div w:id="724304314">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134642322">
      <w:bodyDiv w:val="1"/>
      <w:marLeft w:val="0"/>
      <w:marRight w:val="0"/>
      <w:marTop w:val="0"/>
      <w:marBottom w:val="0"/>
      <w:divBdr>
        <w:top w:val="none" w:sz="0" w:space="0" w:color="auto"/>
        <w:left w:val="none" w:sz="0" w:space="0" w:color="auto"/>
        <w:bottom w:val="none" w:sz="0" w:space="0" w:color="auto"/>
        <w:right w:val="none" w:sz="0" w:space="0" w:color="auto"/>
      </w:divBdr>
    </w:div>
    <w:div w:id="1559973235">
      <w:bodyDiv w:val="1"/>
      <w:marLeft w:val="0"/>
      <w:marRight w:val="0"/>
      <w:marTop w:val="0"/>
      <w:marBottom w:val="0"/>
      <w:divBdr>
        <w:top w:val="none" w:sz="0" w:space="0" w:color="auto"/>
        <w:left w:val="none" w:sz="0" w:space="0" w:color="auto"/>
        <w:bottom w:val="none" w:sz="0" w:space="0" w:color="auto"/>
        <w:right w:val="none" w:sz="0" w:space="0" w:color="auto"/>
      </w:divBdr>
      <w:divsChild>
        <w:div w:id="1846088898">
          <w:marLeft w:val="0"/>
          <w:marRight w:val="0"/>
          <w:marTop w:val="0"/>
          <w:marBottom w:val="0"/>
          <w:divBdr>
            <w:top w:val="none" w:sz="0" w:space="0" w:color="auto"/>
            <w:left w:val="none" w:sz="0" w:space="0" w:color="auto"/>
            <w:bottom w:val="none" w:sz="0" w:space="0" w:color="auto"/>
            <w:right w:val="none" w:sz="0" w:space="0" w:color="auto"/>
          </w:divBdr>
          <w:divsChild>
            <w:div w:id="169877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34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e.wikipedia.org/wiki/%D7%AA%D7%A7%D7%A9%D7%95%D7%A8%D7%AA_%D7%9E%D7%97%D7%A9%D7%91%D7%99%D7%9D" TargetMode="External"/><Relationship Id="rId18" Type="http://schemas.openxmlformats.org/officeDocument/2006/relationships/hyperlink" Target="https://he.wikipedia.org/wiki/%D7%AA%D7%95%D7%A8%D7%AA_%D7%94%D7%9E%D7%A1%D7%A4%D7%A8%D7%99%D7%9D" TargetMode="External"/><Relationship Id="rId26" Type="http://schemas.openxmlformats.org/officeDocument/2006/relationships/hyperlink" Target="https://he.wikipedia.org/wiki/%D7%AA%D7%A7%D7%9F" TargetMode="External"/><Relationship Id="rId39" Type="http://schemas.openxmlformats.org/officeDocument/2006/relationships/image" Target="media/image12.PNG"/><Relationship Id="rId21" Type="http://schemas.openxmlformats.org/officeDocument/2006/relationships/hyperlink" Target="https://he.wikipedia.org/wiki/AES" TargetMode="External"/><Relationship Id="rId34" Type="http://schemas.openxmlformats.org/officeDocument/2006/relationships/image" Target="media/image7.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image" Target="media/image23.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he.wikipedia.org/wiki/%D7%90%D7%91%D7%98%D7%97%D7%AA_%D7%9E%D7%99%D7%93%D7%A2" TargetMode="External"/><Relationship Id="rId17" Type="http://schemas.openxmlformats.org/officeDocument/2006/relationships/hyperlink" Target="https://he.wikipedia.org/wiki/%D7%91%D7%A2%D7%99%D7%94_%D7%A4%D7%AA%D7%95%D7%97%D7%94_%D7%91%D7%9E%D7%AA%D7%9E%D7%98%D7%99%D7%A7%D7%94" TargetMode="External"/><Relationship Id="rId25" Type="http://schemas.openxmlformats.org/officeDocument/2006/relationships/hyperlink" Target="https://he.wikipedia.org/wiki/%D7%90%D7%A8%D7%A6%D7%95%D7%AA_%D7%94%D7%91%D7%A8%D7%99%D7%AA" TargetMode="External"/><Relationship Id="rId33" Type="http://schemas.openxmlformats.org/officeDocument/2006/relationships/image" Target="media/image6.png"/><Relationship Id="rId38" Type="http://schemas.openxmlformats.org/officeDocument/2006/relationships/image" Target="media/image11.PNG"/><Relationship Id="rId46"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hyperlink" Target="https://he.wikipedia.org/wiki/%D7%9E%D7%A1%D7%A4%D7%A8_%D7%A8%D7%90%D7%A9%D7%95%D7%A0%D7%99" TargetMode="External"/><Relationship Id="rId20" Type="http://schemas.openxmlformats.org/officeDocument/2006/relationships/hyperlink" Target="https://he.wikipedia.org/wiki/%D7%A6%D7%95%D7%A4%D7%9F_%D7%A1%D7%99%D7%9E%D7%98%D7%A8%D7%99" TargetMode="External"/><Relationship Id="rId29" Type="http://schemas.openxmlformats.org/officeDocument/2006/relationships/image" Target="media/image2.png"/><Relationship Id="rId41" Type="http://schemas.openxmlformats.org/officeDocument/2006/relationships/image" Target="media/image14.PNG"/><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wikipedia.org/wiki/%D7%90%D7%9C%D7%92%D7%95%D7%A8%D7%99%D7%AA%D7%9D_%D7%93%D7%98%D7%A8%D7%9E%D7%99%D7%A0%D7%99%D7%A1%D7%98%D7%99" TargetMode="External"/><Relationship Id="rId24" Type="http://schemas.openxmlformats.org/officeDocument/2006/relationships/hyperlink" Target="https://he.wikipedia.org/wiki/%D7%94%D7%9E%D7%9B%D7%95%D7%9F_%D7%94%D7%9C%D7%90%D7%95%D7%9E%D7%99_%D7%9C%D7%AA%D7%A7%D7%A0%D7%99%D7%9D_%D7%95%D7%98%D7%9B%D7%A0%D7%95%D7%9C%D7%95%D7%92%D7%99%D7%94"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e.wikipedia.org/wiki/%D7%A4%D7%99%D7%A8%D7%95%D7%A7_%D7%9C%D7%92%D7%95%D7%A8%D7%9E%D7%99%D7%9D_%D7%A9%D7%9C_%D7%9E%D7%A1%D7%A4%D7%A8_%D7%A9%D7%9C%D7%9D" TargetMode="External"/><Relationship Id="rId23" Type="http://schemas.openxmlformats.org/officeDocument/2006/relationships/hyperlink" Target="https://he.wikipedia.org/wiki/%D7%94%D7%A6%D7%A4%D7%A0%D7%94_%D7%A1%D7%99%D7%9E%D7%98%D7%A8%D7%99%D7%AA" TargetMode="External"/><Relationship Id="rId28" Type="http://schemas.openxmlformats.org/officeDocument/2006/relationships/image" Target="media/image1.png"/><Relationship Id="rId36" Type="http://schemas.openxmlformats.org/officeDocument/2006/relationships/image" Target="media/image9.png"/><Relationship Id="rId49" Type="http://schemas.openxmlformats.org/officeDocument/2006/relationships/image" Target="media/image22.PNG"/><Relationship Id="rId10" Type="http://schemas.openxmlformats.org/officeDocument/2006/relationships/hyperlink" Target="https://he.wikipedia.org/wiki/%D7%9E%D7%A4%D7%AA%D7%97_%D7%A6%D7%99%D7%91%D7%95%D7%A8%D7%99" TargetMode="External"/><Relationship Id="rId19" Type="http://schemas.openxmlformats.org/officeDocument/2006/relationships/hyperlink" Target="https://he.wikipedia.org/wiki/%D7%94%D7%A6%D7%A4%D7%A0%D7%94_%D7%A1%D7%99%D7%9E%D7%98%D7%A8%D7%99%D7%AA" TargetMode="External"/><Relationship Id="rId31" Type="http://schemas.openxmlformats.org/officeDocument/2006/relationships/image" Target="media/image4.png"/><Relationship Id="rId44" Type="http://schemas.openxmlformats.org/officeDocument/2006/relationships/image" Target="media/image1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e.wikipedia.org/wiki/%D7%A7%D7%A8%D7%99%D7%A4%D7%98%D7%95%D7%92%D7%A8%D7%A4%D7%99%D7%94" TargetMode="External"/><Relationship Id="rId14" Type="http://schemas.openxmlformats.org/officeDocument/2006/relationships/hyperlink" Target="https://he.wikipedia.org/wiki/%D7%9E%D7%A1%D7%97%D7%A8_%D7%90%D7%9C%D7%A7%D7%98%D7%A8%D7%95%D7%A0%D7%99" TargetMode="External"/><Relationship Id="rId22" Type="http://schemas.openxmlformats.org/officeDocument/2006/relationships/hyperlink" Target="https://he.wikipedia.org/wiki/%D7%A6%D7%95%D7%A4%D7%9F_%D7%91%D7%9C%D7%95%D7%A7%D7%99%D7%9D" TargetMode="External"/><Relationship Id="rId27" Type="http://schemas.openxmlformats.org/officeDocument/2006/relationships/hyperlink" Target="https://he.wikipedia.org/wiki/%D7%94%D7%A6%D7%A4%D7%A0%D7%94" TargetMode="External"/><Relationship Id="rId30" Type="http://schemas.openxmlformats.org/officeDocument/2006/relationships/image" Target="media/image3.png"/><Relationship Id="rId35" Type="http://schemas.openxmlformats.org/officeDocument/2006/relationships/image" Target="media/image8.png"/><Relationship Id="rId43" Type="http://schemas.openxmlformats.org/officeDocument/2006/relationships/image" Target="media/image16.PNG"/><Relationship Id="rId48" Type="http://schemas.openxmlformats.org/officeDocument/2006/relationships/image" Target="media/image21.PNG"/><Relationship Id="rId8" Type="http://schemas.openxmlformats.org/officeDocument/2006/relationships/hyperlink" Target="https://github.com/reutnagar/distributed-RSA-for-IoT" TargetMode="External"/><Relationship Id="rId51" Type="http://schemas.openxmlformats.org/officeDocument/2006/relationships/header" Target="header1.xm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5.jpeg"/></Relationships>
</file>

<file path=word/_rels/header1.xml.rels><?xml version="1.0" encoding="UTF-8" standalone="yes"?>
<Relationships xmlns="http://schemas.openxmlformats.org/package/2006/relationships"><Relationship Id="rId1" Type="http://schemas.openxmlformats.org/officeDocument/2006/relationships/image" Target="media/image24.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A4988-B308-4E66-BA2C-F16FEED0C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4543</TotalTime>
  <Pages>26</Pages>
  <Words>6204</Words>
  <Characters>31024</Characters>
  <Application>Microsoft Office Word</Application>
  <DocSecurity>0</DocSecurity>
  <Lines>258</Lines>
  <Paragraphs>74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37154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CTPClassification=CTP_NWR:VisualMarkings=, CTPClassification=CTP_NT</cp:keywords>
  <cp:lastModifiedBy>USER</cp:lastModifiedBy>
  <cp:revision>158</cp:revision>
  <cp:lastPrinted>2018-02-28T10:25:00Z</cp:lastPrinted>
  <dcterms:created xsi:type="dcterms:W3CDTF">2015-10-17T21:02:00Z</dcterms:created>
  <dcterms:modified xsi:type="dcterms:W3CDTF">2018-06-18T15:42:00Z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4bb2ec0f-a01b-474e-8e7c-2b66120de8c8</vt:lpwstr>
  </property>
  <property fmtid="{D5CDD505-2E9C-101B-9397-08002B2CF9AE}" pid="3" name="CTP_TimeStamp">
    <vt:lpwstr>2018-02-28 12:56:43Z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y fmtid="{D5CDD505-2E9C-101B-9397-08002B2CF9AE}" pid="27" name="Mendeley Document_1">
    <vt:lpwstr>True</vt:lpwstr>
  </property>
  <property fmtid="{D5CDD505-2E9C-101B-9397-08002B2CF9AE}" pid="28" name="Mendeley Unique User Id_1">
    <vt:lpwstr>c279ea34-1b79-3777-afc3-851a1e2f0ac8</vt:lpwstr>
  </property>
  <property fmtid="{D5CDD505-2E9C-101B-9397-08002B2CF9AE}" pid="29" name="Mendeley Citation Style_1">
    <vt:lpwstr>http://www.zotero.org/styles/ieee</vt:lpwstr>
  </property>
  <property fmtid="{D5CDD505-2E9C-101B-9397-08002B2CF9AE}" pid="30" name="CTPClassification">
    <vt:lpwstr>CTP_NT</vt:lpwstr>
  </property>
</Properties>
</file>